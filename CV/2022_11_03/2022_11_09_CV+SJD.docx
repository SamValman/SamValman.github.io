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6F043743" w:rsidR="00AC7F44" w:rsidRPr="001325A1" w:rsidRDefault="006131DD" w:rsidP="006F4EDE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  <w:lang w:val="fr-CA"/>
        </w:rPr>
      </w:pPr>
      <w:r w:rsidRPr="001325A1">
        <w:rPr>
          <w:rFonts w:ascii="Arial" w:hAnsi="Arial" w:cs="Arial"/>
          <w:b/>
          <w:bCs/>
          <w:sz w:val="44"/>
          <w:szCs w:val="44"/>
          <w:lang w:val="fr-CA"/>
        </w:rPr>
        <w:t>Samuel Valman</w:t>
      </w:r>
    </w:p>
    <w:p w14:paraId="0FC90B3D" w14:textId="05D57D12" w:rsidR="00D07E2A" w:rsidRPr="001325A1" w:rsidRDefault="00D07E2A" w:rsidP="006F4EDE">
      <w:pP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fr-CA"/>
        </w:rPr>
      </w:pPr>
      <w:r w:rsidRPr="001325A1">
        <w:rPr>
          <w:rFonts w:ascii="Arial" w:hAnsi="Arial" w:cs="Arial"/>
          <w:b/>
          <w:bCs/>
          <w:sz w:val="32"/>
          <w:szCs w:val="32"/>
          <w:lang w:val="fr-CA"/>
        </w:rPr>
        <w:t xml:space="preserve">PhD </w:t>
      </w:r>
      <w:proofErr w:type="spellStart"/>
      <w:r w:rsidRPr="001325A1">
        <w:rPr>
          <w:rFonts w:ascii="Arial" w:hAnsi="Arial" w:cs="Arial"/>
          <w:b/>
          <w:bCs/>
          <w:sz w:val="32"/>
          <w:szCs w:val="32"/>
          <w:lang w:val="fr-CA"/>
        </w:rPr>
        <w:t>researcher</w:t>
      </w:r>
      <w:proofErr w:type="spellEnd"/>
    </w:p>
    <w:p w14:paraId="5EFB8CE2" w14:textId="77777777" w:rsidR="00AC7F44" w:rsidRPr="001325A1" w:rsidRDefault="00AC7F44" w:rsidP="006F4EDE">
      <w:pPr>
        <w:spacing w:after="0" w:line="240" w:lineRule="auto"/>
        <w:ind w:firstLine="720"/>
        <w:jc w:val="both"/>
        <w:rPr>
          <w:rFonts w:ascii="Arial" w:hAnsi="Arial" w:cs="Arial"/>
          <w:lang w:val="fr-CA"/>
        </w:rPr>
      </w:pPr>
    </w:p>
    <w:p w14:paraId="03172A4E" w14:textId="20B2B2A3" w:rsidR="00AC7F44" w:rsidRPr="001325A1" w:rsidRDefault="002158EC" w:rsidP="006F4EDE">
      <w:pPr>
        <w:spacing w:after="0" w:line="240" w:lineRule="auto"/>
        <w:ind w:firstLine="720"/>
        <w:jc w:val="both"/>
        <w:rPr>
          <w:rFonts w:ascii="Arial" w:hAnsi="Arial" w:cs="Arial"/>
          <w:lang w:val="fr-CA"/>
        </w:rPr>
      </w:pPr>
      <w:hyperlink r:id="rId5" w:history="1">
        <w:r w:rsidR="00AC7F44" w:rsidRPr="001325A1">
          <w:rPr>
            <w:rStyle w:val="Hyperlink"/>
            <w:rFonts w:ascii="Arial" w:hAnsi="Arial" w:cs="Arial"/>
            <w:lang w:val="fr-CA"/>
          </w:rPr>
          <w:t>Samuel.valman@nottingham.ac.uk</w:t>
        </w:r>
      </w:hyperlink>
      <w:r w:rsidR="00AC7F44" w:rsidRPr="001325A1">
        <w:rPr>
          <w:rFonts w:ascii="Arial" w:hAnsi="Arial" w:cs="Arial"/>
          <w:lang w:val="fr-CA"/>
        </w:rPr>
        <w:tab/>
      </w:r>
      <w:r w:rsidR="001D455F" w:rsidRPr="001325A1">
        <w:rPr>
          <w:rFonts w:ascii="Arial" w:hAnsi="Arial" w:cs="Arial"/>
          <w:lang w:val="fr-CA"/>
        </w:rPr>
        <w:t xml:space="preserve">             </w:t>
      </w:r>
      <w:r w:rsidR="00AC7F44" w:rsidRPr="001325A1">
        <w:rPr>
          <w:rFonts w:ascii="Arial" w:hAnsi="Arial" w:cs="Arial"/>
          <w:lang w:val="fr-CA"/>
        </w:rPr>
        <w:t xml:space="preserve"> </w:t>
      </w:r>
      <w:hyperlink r:id="rId6" w:history="1">
        <w:r w:rsidR="006131DD" w:rsidRPr="001325A1">
          <w:rPr>
            <w:rStyle w:val="Hyperlink"/>
            <w:rFonts w:ascii="Arial" w:hAnsi="Arial" w:cs="Arial"/>
            <w:lang w:val="fr-CA"/>
          </w:rPr>
          <w:t>s.j.valman2@newcastle.ac.uk</w:t>
        </w:r>
      </w:hyperlink>
      <w:r w:rsidR="006131DD" w:rsidRPr="001325A1">
        <w:rPr>
          <w:rFonts w:ascii="Arial" w:hAnsi="Arial" w:cs="Arial"/>
          <w:lang w:val="fr-CA"/>
        </w:rPr>
        <w:t xml:space="preserve"> </w:t>
      </w:r>
    </w:p>
    <w:p w14:paraId="06DC6C25" w14:textId="5CFA5E38" w:rsidR="00456930" w:rsidRPr="00AC7F44" w:rsidRDefault="00456930" w:rsidP="006F4EDE">
      <w:pPr>
        <w:spacing w:after="0" w:line="240" w:lineRule="auto"/>
        <w:ind w:firstLine="720"/>
        <w:jc w:val="both"/>
        <w:rPr>
          <w:rFonts w:ascii="Arial" w:hAnsi="Arial" w:cs="Arial"/>
        </w:rPr>
      </w:pPr>
      <w:proofErr w:type="spellStart"/>
      <w:r w:rsidRPr="00AC7F44">
        <w:rPr>
          <w:rFonts w:ascii="Arial" w:hAnsi="Arial" w:cs="Arial"/>
        </w:rPr>
        <w:t>orcid</w:t>
      </w:r>
      <w:proofErr w:type="spellEnd"/>
      <w:r w:rsidRPr="00AC7F44">
        <w:rPr>
          <w:rFonts w:ascii="Arial" w:hAnsi="Arial" w:cs="Arial"/>
        </w:rPr>
        <w:t>: 0000-0001-8799-3129</w:t>
      </w:r>
    </w:p>
    <w:p w14:paraId="0BFD726D" w14:textId="4E090A1E" w:rsidR="00AC7F44" w:rsidRPr="006C6855" w:rsidRDefault="00AF022E" w:rsidP="006F4EDE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C6855">
        <w:rPr>
          <w:rFonts w:ascii="Arial" w:hAnsi="Arial" w:cs="Arial"/>
          <w:b/>
          <w:bCs/>
          <w:sz w:val="28"/>
          <w:szCs w:val="28"/>
        </w:rPr>
        <w:t>Personal</w:t>
      </w:r>
      <w:r w:rsidR="00983836" w:rsidRPr="006C6855">
        <w:rPr>
          <w:rFonts w:ascii="Arial" w:hAnsi="Arial" w:cs="Arial"/>
          <w:b/>
          <w:bCs/>
          <w:sz w:val="28"/>
          <w:szCs w:val="28"/>
        </w:rPr>
        <w:t xml:space="preserve"> Research statement </w:t>
      </w:r>
    </w:p>
    <w:p w14:paraId="1A1E9B5B" w14:textId="77777777" w:rsidR="00D429FD" w:rsidRDefault="00D429FD" w:rsidP="006F4EDE">
      <w:pPr>
        <w:spacing w:after="0" w:line="360" w:lineRule="auto"/>
        <w:jc w:val="both"/>
        <w:rPr>
          <w:rFonts w:ascii="Arial" w:hAnsi="Arial" w:cs="Arial"/>
        </w:rPr>
      </w:pPr>
    </w:p>
    <w:p w14:paraId="5F8AB410" w14:textId="2DBAAAC4" w:rsidR="004A0A4F" w:rsidRDefault="006C6855" w:rsidP="006F4E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a </w:t>
      </w:r>
      <w:r w:rsidR="00EE1780">
        <w:rPr>
          <w:rFonts w:ascii="Arial" w:hAnsi="Arial" w:cs="Arial"/>
        </w:rPr>
        <w:t xml:space="preserve">PhD student at the University of Nottingham </w:t>
      </w:r>
      <w:r w:rsidR="00921BB8">
        <w:rPr>
          <w:rFonts w:ascii="Arial" w:hAnsi="Arial" w:cs="Arial"/>
        </w:rPr>
        <w:t xml:space="preserve">in a multidisciplinary </w:t>
      </w:r>
      <w:r w:rsidR="004A0A4F">
        <w:rPr>
          <w:rFonts w:ascii="Arial" w:hAnsi="Arial" w:cs="Arial"/>
        </w:rPr>
        <w:t>research group. I come from a</w:t>
      </w:r>
      <w:r w:rsidR="000E7F0A">
        <w:rPr>
          <w:rFonts w:ascii="Arial" w:hAnsi="Arial" w:cs="Arial"/>
        </w:rPr>
        <w:t>n</w:t>
      </w:r>
      <w:r w:rsidR="008120B9">
        <w:rPr>
          <w:rFonts w:ascii="Arial" w:hAnsi="Arial" w:cs="Arial"/>
        </w:rPr>
        <w:t xml:space="preserve"> </w:t>
      </w:r>
      <w:r w:rsidR="000E7F0A">
        <w:rPr>
          <w:rFonts w:ascii="Arial" w:hAnsi="Arial" w:cs="Arial"/>
        </w:rPr>
        <w:t xml:space="preserve">environmental </w:t>
      </w:r>
      <w:r w:rsidR="004A0A4F">
        <w:rPr>
          <w:rFonts w:ascii="Arial" w:hAnsi="Arial" w:cs="Arial"/>
        </w:rPr>
        <w:t xml:space="preserve">applications background </w:t>
      </w:r>
      <w:r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a </w:t>
      </w:r>
      <w:r w:rsidR="00AC751A">
        <w:rPr>
          <w:rFonts w:ascii="Arial" w:hAnsi="Arial" w:cs="Arial"/>
        </w:rPr>
        <w:t xml:space="preserve">BSc and </w:t>
      </w:r>
      <w:r>
        <w:rPr>
          <w:rFonts w:ascii="Arial" w:hAnsi="Arial" w:cs="Arial"/>
        </w:rPr>
        <w:t xml:space="preserve">a </w:t>
      </w:r>
      <w:r w:rsidR="00AC751A">
        <w:rPr>
          <w:rFonts w:ascii="Arial" w:hAnsi="Arial" w:cs="Arial"/>
        </w:rPr>
        <w:t xml:space="preserve">MSc in </w:t>
      </w:r>
      <w:r>
        <w:rPr>
          <w:rFonts w:ascii="Arial" w:hAnsi="Arial" w:cs="Arial"/>
        </w:rPr>
        <w:t>Geography</w:t>
      </w:r>
      <w:r w:rsidR="004917DC">
        <w:rPr>
          <w:rFonts w:ascii="Arial" w:hAnsi="Arial" w:cs="Arial"/>
        </w:rPr>
        <w:t xml:space="preserve"> focused on river systems. </w:t>
      </w:r>
      <w:r w:rsidR="001325A1">
        <w:rPr>
          <w:rFonts w:ascii="Arial" w:hAnsi="Arial" w:cs="Arial"/>
        </w:rPr>
        <w:t xml:space="preserve">I </w:t>
      </w:r>
      <w:r w:rsidR="004917DC">
        <w:rPr>
          <w:rFonts w:ascii="Arial" w:hAnsi="Arial" w:cs="Arial"/>
        </w:rPr>
        <w:t xml:space="preserve">now combine </w:t>
      </w:r>
      <w:r w:rsidR="0006348A">
        <w:rPr>
          <w:rFonts w:ascii="Arial" w:hAnsi="Arial" w:cs="Arial"/>
        </w:rPr>
        <w:t xml:space="preserve">these applications with </w:t>
      </w:r>
      <w:r>
        <w:rPr>
          <w:rFonts w:ascii="Arial" w:hAnsi="Arial" w:cs="Arial"/>
        </w:rPr>
        <w:t>an</w:t>
      </w:r>
      <w:r w:rsidR="001A086F">
        <w:rPr>
          <w:rFonts w:ascii="Arial" w:hAnsi="Arial" w:cs="Arial"/>
        </w:rPr>
        <w:t xml:space="preserve"> </w:t>
      </w:r>
      <w:r w:rsidR="001D455F">
        <w:rPr>
          <w:rFonts w:ascii="Arial" w:hAnsi="Arial" w:cs="Arial"/>
        </w:rPr>
        <w:t>engineering-based</w:t>
      </w:r>
      <w:r>
        <w:rPr>
          <w:rFonts w:ascii="Arial" w:hAnsi="Arial" w:cs="Arial"/>
        </w:rPr>
        <w:t xml:space="preserve"> knowledge of</w:t>
      </w:r>
      <w:r w:rsidR="001A086F">
        <w:rPr>
          <w:rFonts w:ascii="Arial" w:hAnsi="Arial" w:cs="Arial"/>
        </w:rPr>
        <w:t xml:space="preserve"> </w:t>
      </w:r>
      <w:r w:rsidR="001325A1">
        <w:rPr>
          <w:rFonts w:ascii="Arial" w:hAnsi="Arial" w:cs="Arial"/>
        </w:rPr>
        <w:t>Earth Observation (EO)</w:t>
      </w:r>
      <w:r w:rsidR="001A086F">
        <w:rPr>
          <w:rFonts w:ascii="Arial" w:hAnsi="Arial" w:cs="Arial"/>
        </w:rPr>
        <w:t>, AI and computing</w:t>
      </w:r>
      <w:r w:rsidR="00E5446A">
        <w:rPr>
          <w:rFonts w:ascii="Arial" w:hAnsi="Arial" w:cs="Arial"/>
        </w:rPr>
        <w:t>. I aim to continue</w:t>
      </w:r>
      <w:r w:rsidR="0071348F">
        <w:rPr>
          <w:rFonts w:ascii="Arial" w:hAnsi="Arial" w:cs="Arial"/>
        </w:rPr>
        <w:t xml:space="preserve"> in this vein working with new collaborations where possible at </w:t>
      </w:r>
      <w:r w:rsidR="001B01E9">
        <w:rPr>
          <w:rFonts w:ascii="Arial" w:hAnsi="Arial" w:cs="Arial"/>
        </w:rPr>
        <w:t xml:space="preserve">the intersection of </w:t>
      </w:r>
      <w:r w:rsidR="001325A1">
        <w:rPr>
          <w:rFonts w:ascii="Arial" w:hAnsi="Arial" w:cs="Arial"/>
        </w:rPr>
        <w:t>water resources and geospatial technology</w:t>
      </w:r>
      <w:r w:rsidR="0037768E">
        <w:rPr>
          <w:rFonts w:ascii="Arial" w:hAnsi="Arial" w:cs="Arial"/>
        </w:rPr>
        <w:t>.</w:t>
      </w:r>
    </w:p>
    <w:p w14:paraId="322F94BB" w14:textId="77777777" w:rsidR="006C6855" w:rsidRDefault="006C6855" w:rsidP="006F4EDE">
      <w:pPr>
        <w:spacing w:after="0" w:line="240" w:lineRule="auto"/>
        <w:jc w:val="both"/>
        <w:rPr>
          <w:rFonts w:ascii="Arial" w:hAnsi="Arial" w:cs="Arial"/>
        </w:rPr>
      </w:pPr>
    </w:p>
    <w:p w14:paraId="502F92D6" w14:textId="07910A03" w:rsidR="006131DD" w:rsidRDefault="006131DD" w:rsidP="006F4ED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Education</w:t>
      </w:r>
    </w:p>
    <w:p w14:paraId="6239C771" w14:textId="556D1A6B" w:rsidR="000E7F0A" w:rsidRPr="000E7F0A" w:rsidRDefault="000E7F0A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PhD Candidate</w:t>
      </w:r>
    </w:p>
    <w:p w14:paraId="114CA732" w14:textId="088F247C" w:rsidR="00454BBA" w:rsidRPr="000E7F0A" w:rsidRDefault="00015A25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0E7F0A">
        <w:rPr>
          <w:rFonts w:ascii="Arial" w:hAnsi="Arial" w:cs="Arial"/>
          <w:b/>
          <w:bCs/>
          <w:i/>
          <w:iCs/>
        </w:rPr>
        <w:t>Universit</w:t>
      </w:r>
      <w:r w:rsidR="00471DF2">
        <w:rPr>
          <w:rFonts w:ascii="Arial" w:hAnsi="Arial" w:cs="Arial"/>
          <w:b/>
          <w:bCs/>
          <w:i/>
          <w:iCs/>
        </w:rPr>
        <w:t>ies</w:t>
      </w:r>
      <w:r w:rsidRPr="000E7F0A">
        <w:rPr>
          <w:rFonts w:ascii="Arial" w:hAnsi="Arial" w:cs="Arial"/>
          <w:b/>
          <w:bCs/>
          <w:i/>
          <w:iCs/>
        </w:rPr>
        <w:t xml:space="preserve"> of Nottingham</w:t>
      </w:r>
      <w:r w:rsidR="00471DF2">
        <w:rPr>
          <w:rFonts w:ascii="Arial" w:hAnsi="Arial" w:cs="Arial"/>
          <w:b/>
          <w:bCs/>
          <w:i/>
          <w:iCs/>
        </w:rPr>
        <w:t xml:space="preserve"> and Newcastle</w:t>
      </w:r>
    </w:p>
    <w:p w14:paraId="5127D030" w14:textId="44B6ECAD" w:rsidR="006131DD" w:rsidRPr="000E7F0A" w:rsidRDefault="006672D0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0E7F0A">
        <w:rPr>
          <w:rFonts w:ascii="Arial" w:hAnsi="Arial" w:cs="Arial"/>
          <w:b/>
          <w:bCs/>
          <w:i/>
          <w:iCs/>
        </w:rPr>
        <w:t xml:space="preserve">September </w:t>
      </w:r>
      <w:r w:rsidR="006131DD" w:rsidRPr="000E7F0A">
        <w:rPr>
          <w:rFonts w:ascii="Arial" w:hAnsi="Arial" w:cs="Arial"/>
          <w:b/>
          <w:bCs/>
          <w:i/>
          <w:iCs/>
        </w:rPr>
        <w:t>2021</w:t>
      </w:r>
      <w:r w:rsidRPr="000E7F0A">
        <w:rPr>
          <w:rFonts w:ascii="Arial" w:hAnsi="Arial" w:cs="Arial"/>
          <w:b/>
          <w:bCs/>
          <w:i/>
          <w:iCs/>
        </w:rPr>
        <w:t xml:space="preserve"> – December </w:t>
      </w:r>
      <w:r w:rsidR="006131DD" w:rsidRPr="000E7F0A">
        <w:rPr>
          <w:rFonts w:ascii="Arial" w:hAnsi="Arial" w:cs="Arial"/>
          <w:b/>
          <w:bCs/>
          <w:i/>
          <w:iCs/>
        </w:rPr>
        <w:t>2023</w:t>
      </w:r>
    </w:p>
    <w:p w14:paraId="453EE605" w14:textId="276D1EE3" w:rsidR="006672D0" w:rsidRPr="006673BE" w:rsidRDefault="000454D1" w:rsidP="006F4EDE">
      <w:pPr>
        <w:spacing w:after="0" w:line="360" w:lineRule="auto"/>
        <w:jc w:val="both"/>
        <w:rPr>
          <w:rFonts w:ascii="Arial" w:hAnsi="Arial" w:cs="Arial"/>
        </w:rPr>
      </w:pPr>
      <w:r w:rsidRPr="000E7F0A">
        <w:rPr>
          <w:rFonts w:ascii="Arial" w:hAnsi="Arial" w:cs="Arial"/>
        </w:rPr>
        <w:t xml:space="preserve">Fully funded studentship </w:t>
      </w:r>
      <w:r w:rsidR="000E7F0A" w:rsidRPr="000E7F0A">
        <w:rPr>
          <w:rFonts w:ascii="Arial" w:hAnsi="Arial" w:cs="Arial"/>
        </w:rPr>
        <w:t xml:space="preserve">from the </w:t>
      </w:r>
      <w:r w:rsidR="000E7F0A" w:rsidRPr="000E7F0A">
        <w:rPr>
          <w:rFonts w:ascii="Arial" w:hAnsi="Arial" w:cs="Arial"/>
        </w:rPr>
        <w:t>Engineering and Physical Sciences Research council</w:t>
      </w:r>
      <w:r w:rsidR="00471DF2">
        <w:rPr>
          <w:rFonts w:ascii="Arial" w:hAnsi="Arial" w:cs="Arial"/>
        </w:rPr>
        <w:t xml:space="preserve"> at the </w:t>
      </w:r>
      <w:r w:rsidR="00471DF2" w:rsidRPr="00471DF2">
        <w:rPr>
          <w:rFonts w:ascii="Arial" w:hAnsi="Arial" w:cs="Arial"/>
        </w:rPr>
        <w:t>Geospatial Systems Centre of Doctoral Training</w:t>
      </w:r>
      <w:r w:rsidR="006673BE">
        <w:rPr>
          <w:rFonts w:ascii="Arial" w:hAnsi="Arial" w:cs="Arial"/>
          <w:b/>
          <w:bCs/>
          <w:i/>
          <w:iCs/>
        </w:rPr>
        <w:t xml:space="preserve">. </w:t>
      </w:r>
    </w:p>
    <w:p w14:paraId="30E12D39" w14:textId="226ABA3A" w:rsidR="000454D1" w:rsidRPr="006673BE" w:rsidRDefault="006672D0" w:rsidP="006F4EDE">
      <w:pPr>
        <w:spacing w:after="0" w:line="360" w:lineRule="auto"/>
        <w:jc w:val="both"/>
        <w:rPr>
          <w:rFonts w:ascii="Arial" w:hAnsi="Arial" w:cs="Arial"/>
        </w:rPr>
      </w:pPr>
      <w:r w:rsidRPr="006673BE">
        <w:rPr>
          <w:rFonts w:ascii="Arial" w:hAnsi="Arial" w:cs="Arial"/>
        </w:rPr>
        <w:t>Multi-institutional and interdisciplinary</w:t>
      </w:r>
      <w:r w:rsidR="000454D1" w:rsidRPr="006673BE">
        <w:rPr>
          <w:rFonts w:ascii="Arial" w:hAnsi="Arial" w:cs="Arial"/>
        </w:rPr>
        <w:t xml:space="preserve"> between the</w:t>
      </w:r>
      <w:r w:rsidRPr="006673BE">
        <w:rPr>
          <w:rFonts w:ascii="Arial" w:hAnsi="Arial" w:cs="Arial"/>
        </w:rPr>
        <w:t xml:space="preserve"> Universities of Nottingham and Newcastle</w:t>
      </w:r>
      <w:r w:rsidR="000454D1" w:rsidRPr="006673BE">
        <w:rPr>
          <w:rFonts w:ascii="Arial" w:hAnsi="Arial" w:cs="Arial"/>
        </w:rPr>
        <w:t xml:space="preserve"> and the</w:t>
      </w:r>
      <w:r w:rsidR="007F6737" w:rsidRPr="006673BE">
        <w:rPr>
          <w:rFonts w:ascii="Arial" w:hAnsi="Arial" w:cs="Arial"/>
        </w:rPr>
        <w:t xml:space="preserve"> d</w:t>
      </w:r>
      <w:r w:rsidRPr="006673BE">
        <w:rPr>
          <w:rFonts w:ascii="Arial" w:hAnsi="Arial" w:cs="Arial"/>
        </w:rPr>
        <w:t xml:space="preserve">epartments of Geography and Engineering. </w:t>
      </w:r>
    </w:p>
    <w:p w14:paraId="73770AC6" w14:textId="6A12F108" w:rsidR="002E7A96" w:rsidRDefault="002E7A96" w:rsidP="006F4E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Writing a thesis on “An Earth Observation powered Digital Twin of river systems” using </w:t>
      </w:r>
      <w:r w:rsidR="009C49D4">
        <w:rPr>
          <w:rFonts w:ascii="Arial" w:hAnsi="Arial" w:cs="Arial"/>
        </w:rPr>
        <w:t xml:space="preserve">Artificial Intelligence, </w:t>
      </w:r>
      <w:proofErr w:type="gramStart"/>
      <w:r w:rsidR="009C49D4">
        <w:rPr>
          <w:rFonts w:ascii="Arial" w:hAnsi="Arial" w:cs="Arial"/>
        </w:rPr>
        <w:t>Python</w:t>
      </w:r>
      <w:proofErr w:type="gramEnd"/>
      <w:r w:rsidR="009C49D4">
        <w:rPr>
          <w:rFonts w:ascii="Arial" w:hAnsi="Arial" w:cs="Arial"/>
        </w:rPr>
        <w:t xml:space="preserve"> and high-resolution satellite imagery.</w:t>
      </w:r>
    </w:p>
    <w:p w14:paraId="2AEC641B" w14:textId="77777777" w:rsidR="00AC7F44" w:rsidRPr="00AC7F44" w:rsidRDefault="00AC7F44" w:rsidP="006F4EDE">
      <w:pPr>
        <w:spacing w:after="0" w:line="360" w:lineRule="auto"/>
        <w:jc w:val="both"/>
        <w:rPr>
          <w:rFonts w:ascii="Arial" w:hAnsi="Arial" w:cs="Arial"/>
        </w:rPr>
      </w:pPr>
    </w:p>
    <w:p w14:paraId="162171A3" w14:textId="1BAB6C85" w:rsidR="00A52498" w:rsidRDefault="003A144A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Master of Research</w:t>
      </w:r>
      <w:r w:rsidR="00A52498">
        <w:rPr>
          <w:rFonts w:ascii="Arial" w:hAnsi="Arial" w:cs="Arial"/>
          <w:b/>
          <w:bCs/>
        </w:rPr>
        <w:t xml:space="preserve">: </w:t>
      </w:r>
      <w:r w:rsidR="00471DF2">
        <w:rPr>
          <w:rFonts w:ascii="Arial" w:hAnsi="Arial" w:cs="Arial"/>
          <w:b/>
          <w:bCs/>
        </w:rPr>
        <w:t>Geospatial Data Science</w:t>
      </w:r>
    </w:p>
    <w:p w14:paraId="21776D64" w14:textId="7C72AB88" w:rsidR="00367B8D" w:rsidRPr="00471DF2" w:rsidRDefault="00015A25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471DF2">
        <w:rPr>
          <w:rFonts w:ascii="Arial" w:hAnsi="Arial" w:cs="Arial"/>
          <w:b/>
          <w:bCs/>
          <w:i/>
          <w:iCs/>
        </w:rPr>
        <w:t>Universit</w:t>
      </w:r>
      <w:r w:rsidR="006673BE">
        <w:rPr>
          <w:rFonts w:ascii="Arial" w:hAnsi="Arial" w:cs="Arial"/>
          <w:b/>
          <w:bCs/>
          <w:i/>
          <w:iCs/>
        </w:rPr>
        <w:t>ies</w:t>
      </w:r>
      <w:r w:rsidRPr="00471DF2">
        <w:rPr>
          <w:rFonts w:ascii="Arial" w:hAnsi="Arial" w:cs="Arial"/>
          <w:b/>
          <w:bCs/>
          <w:i/>
          <w:iCs/>
        </w:rPr>
        <w:t xml:space="preserve"> of Nottingham</w:t>
      </w:r>
      <w:r w:rsidR="006673BE">
        <w:rPr>
          <w:rFonts w:ascii="Arial" w:hAnsi="Arial" w:cs="Arial"/>
          <w:b/>
          <w:bCs/>
          <w:i/>
          <w:iCs/>
        </w:rPr>
        <w:t xml:space="preserve"> and Newcastle</w:t>
      </w:r>
    </w:p>
    <w:p w14:paraId="0C985460" w14:textId="42891F02" w:rsidR="006131DD" w:rsidRPr="00471DF2" w:rsidRDefault="006672D0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471DF2">
        <w:rPr>
          <w:rFonts w:ascii="Arial" w:hAnsi="Arial" w:cs="Arial"/>
          <w:b/>
          <w:bCs/>
          <w:i/>
          <w:iCs/>
        </w:rPr>
        <w:t>September 2020 – September 2021</w:t>
      </w:r>
    </w:p>
    <w:p w14:paraId="387822F5" w14:textId="6B640D9A" w:rsidR="006672D0" w:rsidRPr="00AC7F44" w:rsidRDefault="007F6737" w:rsidP="006F4E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Fully funded studentship</w:t>
      </w:r>
      <w:r w:rsidR="000D4049">
        <w:rPr>
          <w:rFonts w:ascii="Arial" w:hAnsi="Arial" w:cs="Arial"/>
        </w:rPr>
        <w:t xml:space="preserve"> at the</w:t>
      </w:r>
      <w:r w:rsidR="006672D0" w:rsidRPr="00AC7F44">
        <w:rPr>
          <w:rFonts w:ascii="Arial" w:hAnsi="Arial" w:cs="Arial"/>
        </w:rPr>
        <w:t xml:space="preserve"> Geospatial Systems Centre of Doctoral Training</w:t>
      </w:r>
    </w:p>
    <w:p w14:paraId="42EFBDF1" w14:textId="3CD7E539" w:rsidR="00AC7F44" w:rsidRDefault="002E7A96" w:rsidP="006F4E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Dissertation on </w:t>
      </w:r>
      <w:r w:rsidR="007F6737">
        <w:rPr>
          <w:rFonts w:ascii="Arial" w:hAnsi="Arial" w:cs="Arial"/>
        </w:rPr>
        <w:t xml:space="preserve">Satellite </w:t>
      </w:r>
      <w:r>
        <w:rPr>
          <w:rFonts w:ascii="Arial" w:hAnsi="Arial" w:cs="Arial"/>
        </w:rPr>
        <w:t>monitored river surface temperature using Google Earth Engine</w:t>
      </w:r>
      <w:r w:rsidR="009C49D4">
        <w:rPr>
          <w:rFonts w:ascii="Arial" w:hAnsi="Arial" w:cs="Arial"/>
        </w:rPr>
        <w:t xml:space="preserve"> Cloud Computing</w:t>
      </w:r>
      <w:r>
        <w:rPr>
          <w:rFonts w:ascii="Arial" w:hAnsi="Arial" w:cs="Arial"/>
        </w:rPr>
        <w:t>.</w:t>
      </w:r>
    </w:p>
    <w:p w14:paraId="3D0841B6" w14:textId="77777777" w:rsidR="007F6737" w:rsidRPr="00AC7F44" w:rsidRDefault="007F6737" w:rsidP="006F4EDE">
      <w:pPr>
        <w:spacing w:after="0" w:line="360" w:lineRule="auto"/>
        <w:jc w:val="both"/>
        <w:rPr>
          <w:rFonts w:ascii="Arial" w:hAnsi="Arial" w:cs="Arial"/>
        </w:rPr>
      </w:pPr>
    </w:p>
    <w:p w14:paraId="55BC9525" w14:textId="44A8EC50" w:rsidR="00367B8D" w:rsidRDefault="006131DD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MSc</w:t>
      </w:r>
      <w:r w:rsidR="006672D0" w:rsidRPr="00AC7F44">
        <w:rPr>
          <w:rFonts w:ascii="Arial" w:hAnsi="Arial" w:cs="Arial"/>
          <w:b/>
          <w:bCs/>
        </w:rPr>
        <w:t xml:space="preserve"> by Research</w:t>
      </w:r>
      <w:r w:rsidR="009C49D4">
        <w:rPr>
          <w:rFonts w:ascii="Arial" w:hAnsi="Arial" w:cs="Arial"/>
          <w:b/>
          <w:bCs/>
        </w:rPr>
        <w:t xml:space="preserve"> in Geography</w:t>
      </w:r>
      <w:r w:rsidR="006672D0" w:rsidRPr="00AC7F44">
        <w:rPr>
          <w:rFonts w:ascii="Arial" w:hAnsi="Arial" w:cs="Arial"/>
          <w:b/>
          <w:bCs/>
        </w:rPr>
        <w:t xml:space="preserve"> (Distinction) </w:t>
      </w:r>
    </w:p>
    <w:p w14:paraId="1F7E91A1" w14:textId="04E0AE45" w:rsidR="00DD7ED3" w:rsidRPr="00DD7ED3" w:rsidRDefault="00DD7ED3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DD7ED3">
        <w:rPr>
          <w:rFonts w:ascii="Arial" w:hAnsi="Arial" w:cs="Arial"/>
          <w:b/>
          <w:bCs/>
          <w:i/>
          <w:iCs/>
        </w:rPr>
        <w:t>University of Nottingham</w:t>
      </w:r>
    </w:p>
    <w:p w14:paraId="2BC44C3B" w14:textId="7DAC4AC0" w:rsidR="006131DD" w:rsidRPr="00DD7ED3" w:rsidRDefault="006672D0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DD7ED3">
        <w:rPr>
          <w:rFonts w:ascii="Arial" w:hAnsi="Arial" w:cs="Arial"/>
          <w:b/>
          <w:bCs/>
          <w:i/>
          <w:iCs/>
        </w:rPr>
        <w:t>September 2019 – December 2020</w:t>
      </w:r>
    </w:p>
    <w:p w14:paraId="60A4101E" w14:textId="1092B027" w:rsidR="006672D0" w:rsidRDefault="004876FC" w:rsidP="006F4E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Tuition fee</w:t>
      </w:r>
      <w:r w:rsidR="006672D0" w:rsidRPr="00AC7F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fully </w:t>
      </w:r>
      <w:r w:rsidR="006672D0" w:rsidRPr="00AC7F44">
        <w:rPr>
          <w:rFonts w:ascii="Arial" w:hAnsi="Arial" w:cs="Arial"/>
        </w:rPr>
        <w:t>fund</w:t>
      </w:r>
      <w:r>
        <w:rPr>
          <w:rFonts w:ascii="Arial" w:hAnsi="Arial" w:cs="Arial"/>
        </w:rPr>
        <w:t xml:space="preserve">ed by </w:t>
      </w:r>
      <w:r w:rsidR="006672D0" w:rsidRPr="00AC7F4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University of Nottingham,</w:t>
      </w:r>
      <w:r w:rsidR="006672D0" w:rsidRPr="00AC7F44">
        <w:rPr>
          <w:rFonts w:ascii="Arial" w:hAnsi="Arial" w:cs="Arial"/>
        </w:rPr>
        <w:t xml:space="preserve"> School of Geography</w:t>
      </w:r>
      <w:r>
        <w:rPr>
          <w:rFonts w:ascii="Arial" w:hAnsi="Arial" w:cs="Arial"/>
        </w:rPr>
        <w:t>.</w:t>
      </w:r>
      <w:r w:rsidR="006672D0" w:rsidRPr="00AC7F44">
        <w:rPr>
          <w:rFonts w:ascii="Arial" w:hAnsi="Arial" w:cs="Arial"/>
        </w:rPr>
        <w:t xml:space="preserve"> </w:t>
      </w:r>
    </w:p>
    <w:p w14:paraId="4B55F32C" w14:textId="41642C48" w:rsidR="009C49D4" w:rsidRPr="00AC7F44" w:rsidRDefault="009C49D4" w:rsidP="006F4ED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Dissertation in “</w:t>
      </w:r>
      <w:r w:rsidRPr="00AC7F44">
        <w:rPr>
          <w:rFonts w:ascii="Arial" w:hAnsi="Arial" w:cs="Arial"/>
        </w:rPr>
        <w:t xml:space="preserve">Hydrological, ecological, chemical, and morphological environmental variables result in </w:t>
      </w:r>
      <w:r w:rsidRPr="00AC7F44">
        <w:rPr>
          <w:rFonts w:ascii="Arial" w:hAnsi="Arial" w:cs="Arial"/>
          <w:lang w:val="en-US"/>
        </w:rPr>
        <w:t>inconsistent classifications of Anthropogenic streams</w:t>
      </w:r>
      <w:r>
        <w:rPr>
          <w:rFonts w:ascii="Arial" w:hAnsi="Arial" w:cs="Arial"/>
          <w:lang w:val="en-US"/>
        </w:rPr>
        <w:t>”</w:t>
      </w:r>
    </w:p>
    <w:p w14:paraId="4E45E5AB" w14:textId="77777777" w:rsidR="00AC7F44" w:rsidRPr="00AC7F44" w:rsidRDefault="00AC7F44" w:rsidP="006F4EDE">
      <w:pPr>
        <w:spacing w:after="0" w:line="360" w:lineRule="auto"/>
        <w:jc w:val="both"/>
        <w:rPr>
          <w:rFonts w:ascii="Arial" w:hAnsi="Arial" w:cs="Arial"/>
        </w:rPr>
      </w:pPr>
    </w:p>
    <w:p w14:paraId="62F5BCE5" w14:textId="2BB5C33F" w:rsidR="00367B8D" w:rsidRDefault="006131DD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BSc</w:t>
      </w:r>
      <w:r w:rsidR="006672D0" w:rsidRPr="00AC7F44">
        <w:rPr>
          <w:rFonts w:ascii="Arial" w:hAnsi="Arial" w:cs="Arial"/>
          <w:b/>
          <w:bCs/>
        </w:rPr>
        <w:t xml:space="preserve"> Geography Hons (2:1) </w:t>
      </w:r>
    </w:p>
    <w:p w14:paraId="771010CA" w14:textId="4483703F" w:rsidR="00DD7ED3" w:rsidRPr="00DD7ED3" w:rsidRDefault="00DD7ED3" w:rsidP="006F4EDE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DD7ED3">
        <w:rPr>
          <w:rFonts w:ascii="Arial" w:hAnsi="Arial" w:cs="Arial"/>
          <w:b/>
          <w:bCs/>
          <w:i/>
          <w:iCs/>
        </w:rPr>
        <w:t>University of Nottingham</w:t>
      </w:r>
    </w:p>
    <w:p w14:paraId="09980A5E" w14:textId="3EB28DC6" w:rsidR="006131DD" w:rsidRPr="00AC7F44" w:rsidRDefault="006672D0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September 2015 – July 2019</w:t>
      </w:r>
    </w:p>
    <w:p w14:paraId="160B3F74" w14:textId="027BE06D" w:rsidR="00AC7F44" w:rsidRDefault="00AC7F44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55D5477" w14:textId="77777777" w:rsidR="001D455F" w:rsidRPr="00AC7F44" w:rsidRDefault="001D455F" w:rsidP="006F4EDE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113DBCE" w14:textId="61E43CD9" w:rsidR="00AC7F44" w:rsidRPr="00AC7F44" w:rsidRDefault="006672D0" w:rsidP="006F4ED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Publications</w:t>
      </w:r>
    </w:p>
    <w:p w14:paraId="574FC777" w14:textId="77777777" w:rsidR="00AC7F44" w:rsidRDefault="00AC7F44" w:rsidP="006F4EDE">
      <w:pPr>
        <w:shd w:val="clear" w:color="auto" w:fill="FFFFFF"/>
        <w:spacing w:after="0" w:line="360" w:lineRule="auto"/>
        <w:jc w:val="both"/>
        <w:rPr>
          <w:rStyle w:val="author"/>
          <w:rFonts w:ascii="Arial" w:hAnsi="Arial" w:cs="Arial"/>
        </w:rPr>
      </w:pPr>
    </w:p>
    <w:p w14:paraId="205F0D66" w14:textId="0BFF2C36" w:rsidR="006672D0" w:rsidRPr="00345B3B" w:rsidRDefault="006672D0" w:rsidP="006F4EDE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</w:pPr>
      <w:commentRangeStart w:id="0"/>
      <w:r w:rsidRPr="00345B3B">
        <w:rPr>
          <w:rStyle w:val="author"/>
          <w:rFonts w:ascii="Arial" w:hAnsi="Arial" w:cs="Arial"/>
          <w:sz w:val="22"/>
          <w:szCs w:val="22"/>
        </w:rPr>
        <w:t>Pugh, B. E.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Colley,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Dugdale, S. J.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Edwards, P.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Flitcroft, R.</w:t>
      </w:r>
      <w:r w:rsidRPr="00345B3B">
        <w:rPr>
          <w:rFonts w:ascii="Arial" w:hAnsi="Arial" w:cs="Arial"/>
          <w:sz w:val="22"/>
          <w:szCs w:val="22"/>
        </w:rPr>
        <w:t>, </w:t>
      </w:r>
      <w:proofErr w:type="spellStart"/>
      <w:r w:rsidRPr="00345B3B">
        <w:rPr>
          <w:rStyle w:val="author"/>
          <w:rFonts w:ascii="Arial" w:hAnsi="Arial" w:cs="Arial"/>
          <w:sz w:val="22"/>
          <w:szCs w:val="22"/>
        </w:rPr>
        <w:t>Holz</w:t>
      </w:r>
      <w:proofErr w:type="spellEnd"/>
      <w:r w:rsidRPr="00345B3B">
        <w:rPr>
          <w:rStyle w:val="author"/>
          <w:rFonts w:ascii="Arial" w:hAnsi="Arial" w:cs="Arial"/>
          <w:sz w:val="22"/>
          <w:szCs w:val="22"/>
        </w:rPr>
        <w:t>, A.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Johnson,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Mariani,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Means-Brous,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Meyer, K.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Moffett, K. B.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Renan, L.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Schrodt, F.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Thorne, C.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Valman, S.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Wijayratne, U.</w:t>
      </w:r>
      <w:r w:rsidRPr="00345B3B">
        <w:rPr>
          <w:rFonts w:ascii="Arial" w:hAnsi="Arial" w:cs="Arial"/>
          <w:sz w:val="22"/>
          <w:szCs w:val="22"/>
        </w:rPr>
        <w:t>, &amp; </w:t>
      </w:r>
      <w:r w:rsidRPr="00345B3B">
        <w:rPr>
          <w:rStyle w:val="author"/>
          <w:rFonts w:ascii="Arial" w:hAnsi="Arial" w:cs="Arial"/>
          <w:sz w:val="22"/>
          <w:szCs w:val="22"/>
        </w:rPr>
        <w:t>Field, R.</w:t>
      </w:r>
      <w:r w:rsidRPr="00345B3B">
        <w:rPr>
          <w:rFonts w:ascii="Arial" w:hAnsi="Arial" w:cs="Arial"/>
          <w:sz w:val="22"/>
          <w:szCs w:val="22"/>
        </w:rPr>
        <w:t> (</w:t>
      </w:r>
      <w:r w:rsidRPr="00345B3B">
        <w:rPr>
          <w:rStyle w:val="pubyear"/>
          <w:rFonts w:ascii="Arial" w:hAnsi="Arial" w:cs="Arial"/>
          <w:sz w:val="22"/>
          <w:szCs w:val="22"/>
        </w:rPr>
        <w:t>2022</w:t>
      </w:r>
      <w:r w:rsidRPr="00345B3B">
        <w:rPr>
          <w:rFonts w:ascii="Arial" w:hAnsi="Arial" w:cs="Arial"/>
          <w:sz w:val="22"/>
          <w:szCs w:val="22"/>
        </w:rPr>
        <w:t>). </w:t>
      </w:r>
      <w:r w:rsidRPr="00345B3B">
        <w:rPr>
          <w:rStyle w:val="articletitle"/>
          <w:rFonts w:ascii="Arial" w:hAnsi="Arial" w:cs="Arial"/>
          <w:sz w:val="22"/>
          <w:szCs w:val="22"/>
        </w:rPr>
        <w:t>A possible role for river restoration enhancing biodiversity through interaction with wildfire</w:t>
      </w:r>
      <w:r w:rsidRPr="00345B3B">
        <w:rPr>
          <w:rFonts w:ascii="Arial" w:hAnsi="Arial" w:cs="Arial"/>
          <w:sz w:val="22"/>
          <w:szCs w:val="22"/>
        </w:rPr>
        <w:t>. </w:t>
      </w:r>
      <w:r w:rsidRPr="00345B3B">
        <w:rPr>
          <w:rFonts w:ascii="Arial" w:hAnsi="Arial" w:cs="Arial"/>
          <w:i/>
          <w:iCs/>
          <w:sz w:val="22"/>
          <w:szCs w:val="22"/>
        </w:rPr>
        <w:t>Global Ecology and Biogeography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vol"/>
          <w:rFonts w:ascii="Arial" w:hAnsi="Arial" w:cs="Arial"/>
          <w:sz w:val="22"/>
          <w:szCs w:val="22"/>
        </w:rPr>
        <w:t>31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pagefirst"/>
          <w:rFonts w:ascii="Arial" w:hAnsi="Arial" w:cs="Arial"/>
          <w:sz w:val="22"/>
          <w:szCs w:val="22"/>
        </w:rPr>
        <w:t>1990</w:t>
      </w:r>
      <w:r w:rsidRPr="00345B3B">
        <w:rPr>
          <w:rFonts w:ascii="Arial" w:hAnsi="Arial" w:cs="Arial"/>
          <w:sz w:val="22"/>
          <w:szCs w:val="22"/>
        </w:rPr>
        <w:t>– </w:t>
      </w:r>
      <w:r w:rsidRPr="00345B3B">
        <w:rPr>
          <w:rStyle w:val="pagelast"/>
          <w:rFonts w:ascii="Arial" w:hAnsi="Arial" w:cs="Arial"/>
          <w:sz w:val="22"/>
          <w:szCs w:val="22"/>
        </w:rPr>
        <w:t>2004</w:t>
      </w:r>
      <w:r w:rsidRPr="00345B3B">
        <w:rPr>
          <w:rFonts w:ascii="Arial" w:hAnsi="Arial" w:cs="Arial"/>
          <w:sz w:val="22"/>
          <w:szCs w:val="22"/>
        </w:rPr>
        <w:t>. </w:t>
      </w:r>
      <w:hyperlink r:id="rId7" w:history="1">
        <w:r w:rsidRPr="00345B3B">
          <w:rPr>
            <w:rStyle w:val="Hyperlink"/>
            <w:rFonts w:ascii="Arial" w:hAnsi="Arial" w:cs="Arial"/>
            <w:color w:val="auto"/>
            <w:sz w:val="22"/>
            <w:szCs w:val="22"/>
          </w:rPr>
          <w:t>https://doi.org/10.1111/geb.13555</w:t>
        </w:r>
      </w:hyperlink>
    </w:p>
    <w:p w14:paraId="3DD39A42" w14:textId="77777777" w:rsidR="00AC7F44" w:rsidRPr="00AC7F44" w:rsidRDefault="00AC7F44" w:rsidP="006F4EDE">
      <w:pPr>
        <w:shd w:val="clear" w:color="auto" w:fill="FFFFFF"/>
        <w:spacing w:after="0" w:line="360" w:lineRule="auto"/>
        <w:ind w:hanging="357"/>
        <w:jc w:val="both"/>
        <w:rPr>
          <w:rFonts w:ascii="Arial" w:hAnsi="Arial" w:cs="Arial"/>
        </w:rPr>
      </w:pPr>
    </w:p>
    <w:p w14:paraId="3C67FB79" w14:textId="79D198BC" w:rsidR="006672D0" w:rsidRPr="00AC7F44" w:rsidRDefault="006672D0" w:rsidP="003D45FA">
      <w:pPr>
        <w:pStyle w:val="EndNoteBibliography"/>
        <w:numPr>
          <w:ilvl w:val="0"/>
          <w:numId w:val="5"/>
        </w:numPr>
        <w:spacing w:after="0" w:line="360" w:lineRule="auto"/>
        <w:ind w:left="0" w:hanging="357"/>
        <w:jc w:val="both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Guiney, R., Santucci, E., Valman, S., Booth, A., Birley, A., Haynes, I., Marsh, S. and Mills, J.  </w:t>
      </w:r>
      <w:r w:rsidR="00A94178" w:rsidRPr="00AC7F44">
        <w:rPr>
          <w:rFonts w:ascii="Arial" w:hAnsi="Arial" w:cs="Arial"/>
        </w:rPr>
        <w:t>(</w:t>
      </w:r>
      <w:r w:rsidRPr="00AC7F44">
        <w:rPr>
          <w:rFonts w:ascii="Arial" w:hAnsi="Arial" w:cs="Arial"/>
        </w:rPr>
        <w:t>2021</w:t>
      </w:r>
      <w:r w:rsidR="00A94178" w:rsidRPr="00AC7F44">
        <w:rPr>
          <w:rFonts w:ascii="Arial" w:hAnsi="Arial" w:cs="Arial"/>
        </w:rPr>
        <w:t>)</w:t>
      </w:r>
      <w:r w:rsidRPr="00AC7F44">
        <w:rPr>
          <w:rFonts w:ascii="Arial" w:hAnsi="Arial" w:cs="Arial"/>
        </w:rPr>
        <w:t>.  Integration and Analysis of Multi-Modal Geospatial Secondary Data to Inform Management of at-Risk Archaeological Sites. ISPRS International Journal of Geo-Information 10(9), 575.</w:t>
      </w:r>
    </w:p>
    <w:p w14:paraId="78DD5E6D" w14:textId="77777777" w:rsidR="00AC7F44" w:rsidRPr="00AC7F44" w:rsidRDefault="00AC7F44" w:rsidP="003D45FA">
      <w:pPr>
        <w:pStyle w:val="EndNoteBibliography"/>
        <w:spacing w:after="0" w:line="360" w:lineRule="auto"/>
        <w:ind w:hanging="357"/>
        <w:jc w:val="both"/>
        <w:rPr>
          <w:rFonts w:ascii="Arial" w:hAnsi="Arial" w:cs="Arial"/>
        </w:rPr>
      </w:pPr>
    </w:p>
    <w:p w14:paraId="155110C9" w14:textId="0C3755B8" w:rsidR="00B34FA0" w:rsidRPr="00AC7F44" w:rsidRDefault="00B34FA0" w:rsidP="003D45FA">
      <w:pPr>
        <w:pStyle w:val="EndNoteBibliography"/>
        <w:numPr>
          <w:ilvl w:val="0"/>
          <w:numId w:val="5"/>
        </w:numPr>
        <w:spacing w:after="0" w:line="360" w:lineRule="auto"/>
        <w:ind w:left="0" w:hanging="357"/>
        <w:jc w:val="both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Accepted: Conference Paper SEDHYD 2023</w:t>
      </w:r>
      <w:r w:rsidRPr="00AC7F44">
        <w:rPr>
          <w:rFonts w:ascii="Arial" w:hAnsi="Arial" w:cs="Arial"/>
        </w:rPr>
        <w:t>:</w:t>
      </w:r>
      <w:r w:rsidRPr="00AC7F44">
        <w:rPr>
          <w:rFonts w:ascii="Arial" w:hAnsi="Arial" w:cs="Arial"/>
          <w:shd w:val="clear" w:color="auto" w:fill="FFFFFF"/>
        </w:rPr>
        <w:t xml:space="preserve">The Alluvial Phase Space Diagram (APSD) and its potential application in the FRAME-RUBRIC model. Thorne, C., Biedenham, D., Dahl, T., Valman, S., Mayne, C., Cox, A., Chris, H., Little, C. and Soar, P. </w:t>
      </w:r>
      <w:commentRangeEnd w:id="0"/>
      <w:r w:rsidR="001325A1">
        <w:rPr>
          <w:rStyle w:val="CommentReference"/>
          <w:rFonts w:asciiTheme="minorHAnsi" w:hAnsiTheme="minorHAnsi" w:cstheme="minorBidi"/>
          <w:noProof w:val="0"/>
          <w:lang w:val="en-GB"/>
        </w:rPr>
        <w:commentReference w:id="0"/>
      </w:r>
    </w:p>
    <w:p w14:paraId="35ECACE3" w14:textId="5A6372A3" w:rsidR="00B34FA0" w:rsidRPr="00AC7F44" w:rsidRDefault="00456930">
      <w:pPr>
        <w:pStyle w:val="NormalWeb"/>
        <w:spacing w:after="0" w:afterAutospacing="0" w:line="360" w:lineRule="auto"/>
        <w:jc w:val="both"/>
        <w:rPr>
          <w:rFonts w:ascii="Arial" w:hAnsi="Arial" w:cs="Arial"/>
          <w:sz w:val="22"/>
          <w:szCs w:val="22"/>
        </w:rPr>
        <w:pPrChange w:id="1" w:author="Stephen Dugdale (staff)" w:date="2022-11-14T13:25:00Z">
          <w:pPr>
            <w:pStyle w:val="NormalWeb"/>
            <w:spacing w:after="0" w:afterAutospacing="0" w:line="360" w:lineRule="auto"/>
          </w:pPr>
        </w:pPrChange>
      </w:pPr>
      <w:r w:rsidRPr="00AC7F44">
        <w:rPr>
          <w:rFonts w:ascii="Arial" w:hAnsi="Arial" w:cs="Arial"/>
          <w:b/>
          <w:bCs/>
          <w:sz w:val="22"/>
          <w:szCs w:val="22"/>
        </w:rPr>
        <w:t>In pro</w:t>
      </w:r>
      <w:r w:rsidR="006A30C1">
        <w:rPr>
          <w:rFonts w:ascii="Arial" w:hAnsi="Arial" w:cs="Arial"/>
          <w:b/>
          <w:bCs/>
          <w:sz w:val="22"/>
          <w:szCs w:val="22"/>
        </w:rPr>
        <w:t>gr</w:t>
      </w:r>
      <w:r w:rsidRPr="00AC7F44">
        <w:rPr>
          <w:rFonts w:ascii="Arial" w:hAnsi="Arial" w:cs="Arial"/>
          <w:b/>
          <w:bCs/>
          <w:sz w:val="22"/>
          <w:szCs w:val="22"/>
        </w:rPr>
        <w:t>ess</w:t>
      </w:r>
      <w:r w:rsidRPr="00AC7F44">
        <w:rPr>
          <w:rFonts w:ascii="Arial" w:hAnsi="Arial" w:cs="Arial"/>
          <w:sz w:val="22"/>
          <w:szCs w:val="22"/>
        </w:rPr>
        <w:t xml:space="preserve">: </w:t>
      </w:r>
    </w:p>
    <w:p w14:paraId="703F4EF4" w14:textId="7F619B60" w:rsidR="00456930" w:rsidRPr="00AC7F44" w:rsidRDefault="00456930">
      <w:pPr>
        <w:pStyle w:val="NormalWeb"/>
        <w:numPr>
          <w:ilvl w:val="0"/>
          <w:numId w:val="5"/>
        </w:numPr>
        <w:spacing w:after="0" w:afterAutospacing="0" w:line="360" w:lineRule="auto"/>
        <w:ind w:left="0" w:hanging="357"/>
        <w:jc w:val="both"/>
        <w:rPr>
          <w:rFonts w:ascii="Arial" w:hAnsi="Arial" w:cs="Arial"/>
          <w:sz w:val="22"/>
          <w:szCs w:val="22"/>
          <w:lang w:val="en-US"/>
        </w:rPr>
        <w:pPrChange w:id="2" w:author="Stephen Dugdale (staff)" w:date="2022-11-14T13:25:00Z">
          <w:pPr>
            <w:pStyle w:val="NormalWeb"/>
            <w:numPr>
              <w:numId w:val="5"/>
            </w:numPr>
            <w:spacing w:after="0" w:afterAutospacing="0" w:line="360" w:lineRule="auto"/>
            <w:ind w:left="720" w:hanging="357"/>
          </w:pPr>
        </w:pPrChange>
      </w:pPr>
      <w:commentRangeStart w:id="3"/>
      <w:r w:rsidRPr="00AC7F44">
        <w:rPr>
          <w:rFonts w:ascii="Arial" w:hAnsi="Arial" w:cs="Arial"/>
          <w:color w:val="000000"/>
          <w:sz w:val="22"/>
          <w:szCs w:val="22"/>
        </w:rPr>
        <w:t xml:space="preserve">Valman, S., Ives, C., Dugdale, S. and Johnson, M. </w:t>
      </w:r>
      <w:r w:rsidRPr="00AC7F44">
        <w:rPr>
          <w:rFonts w:ascii="Arial" w:hAnsi="Arial" w:cs="Arial"/>
          <w:sz w:val="22"/>
          <w:szCs w:val="22"/>
        </w:rPr>
        <w:t xml:space="preserve">The criteria conundrum: Hydrological, ecological, chemical, and morphological environmental variables result in </w:t>
      </w:r>
      <w:r w:rsidRPr="00AC7F44">
        <w:rPr>
          <w:rFonts w:ascii="Arial" w:hAnsi="Arial" w:cs="Arial"/>
          <w:sz w:val="22"/>
          <w:szCs w:val="22"/>
          <w:lang w:val="en-US"/>
        </w:rPr>
        <w:t>inconsistent classifications of Anthropogenic streams. River Research and applications.</w:t>
      </w:r>
    </w:p>
    <w:p w14:paraId="3C8CFD99" w14:textId="034A428B" w:rsidR="00A94178" w:rsidRPr="00AC7F44" w:rsidRDefault="00A94178">
      <w:pPr>
        <w:pStyle w:val="NormalWeb"/>
        <w:numPr>
          <w:ilvl w:val="0"/>
          <w:numId w:val="5"/>
        </w:numPr>
        <w:spacing w:after="0" w:afterAutospacing="0" w:line="360" w:lineRule="auto"/>
        <w:ind w:left="0" w:hanging="357"/>
        <w:jc w:val="both"/>
        <w:rPr>
          <w:rFonts w:ascii="Arial" w:hAnsi="Arial" w:cs="Arial"/>
          <w:color w:val="000000"/>
          <w:sz w:val="22"/>
          <w:szCs w:val="22"/>
        </w:rPr>
        <w:pPrChange w:id="4" w:author="Stephen Dugdale (staff)" w:date="2022-11-14T13:25:00Z">
          <w:pPr>
            <w:pStyle w:val="NormalWeb"/>
            <w:numPr>
              <w:numId w:val="5"/>
            </w:numPr>
            <w:spacing w:after="0" w:afterAutospacing="0" w:line="360" w:lineRule="auto"/>
            <w:ind w:left="720" w:hanging="357"/>
          </w:pPr>
        </w:pPrChange>
      </w:pPr>
      <w:r w:rsidRPr="00AC7F44">
        <w:rPr>
          <w:rFonts w:ascii="Arial" w:hAnsi="Arial" w:cs="Arial"/>
          <w:color w:val="000000"/>
          <w:sz w:val="22"/>
          <w:szCs w:val="22"/>
        </w:rPr>
        <w:t>Jackson, B., Rodríguez Huerta, E. Valman, S., Blair, B., Boyd, D. and Sparks, J. Aquaculture, labour, and emissions in the Southwest Bangladesh and the Sundarbans Reserve Forest. Marine Studies Journal.</w:t>
      </w:r>
    </w:p>
    <w:p w14:paraId="5E92B094" w14:textId="33EF6D8B" w:rsidR="00A94178" w:rsidRPr="00AC7F44" w:rsidRDefault="00A94178">
      <w:pPr>
        <w:pStyle w:val="NormalWeb"/>
        <w:numPr>
          <w:ilvl w:val="0"/>
          <w:numId w:val="5"/>
        </w:numPr>
        <w:spacing w:after="0" w:afterAutospacing="0"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5" w:author="Stephen Dugdale (staff)" w:date="2022-11-14T13:25:00Z">
          <w:pPr>
            <w:pStyle w:val="NormalWeb"/>
            <w:numPr>
              <w:numId w:val="5"/>
            </w:numPr>
            <w:spacing w:after="0" w:afterAutospacing="0" w:line="360" w:lineRule="auto"/>
            <w:ind w:left="720" w:hanging="357"/>
          </w:pPr>
        </w:pPrChange>
      </w:pPr>
      <w:r w:rsidRPr="00AC7F44">
        <w:rPr>
          <w:rFonts w:ascii="Arial" w:hAnsi="Arial" w:cs="Arial"/>
          <w:sz w:val="22"/>
          <w:szCs w:val="22"/>
        </w:rPr>
        <w:t xml:space="preserve">Regional Analysis of Swedish Permafrost Subsidence. Sjogersten, S., Siewert, M., Valman, S., Ledger, M. and Boyd, D. Global Change Biology. </w:t>
      </w:r>
      <w:commentRangeEnd w:id="3"/>
      <w:r w:rsidR="001325A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7064B5BB" w14:textId="77777777" w:rsidR="00AC7F44" w:rsidRDefault="00AC7F44">
      <w:pPr>
        <w:pStyle w:val="EndNoteBibliography"/>
        <w:spacing w:after="0" w:line="360" w:lineRule="auto"/>
        <w:jc w:val="both"/>
        <w:rPr>
          <w:rFonts w:ascii="Arial" w:hAnsi="Arial" w:cs="Arial"/>
        </w:rPr>
        <w:pPrChange w:id="6" w:author="Stephen Dugdale (staff)" w:date="2022-11-14T13:25:00Z">
          <w:pPr>
            <w:pStyle w:val="EndNoteBibliography"/>
            <w:spacing w:after="0" w:line="360" w:lineRule="auto"/>
          </w:pPr>
        </w:pPrChange>
      </w:pPr>
    </w:p>
    <w:p w14:paraId="00595837" w14:textId="5AB86E1A" w:rsidR="00456930" w:rsidRPr="00AC7F44" w:rsidRDefault="00AC7F44">
      <w:pPr>
        <w:pStyle w:val="EndNoteBibliography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7" w:author="Stephen Dugdale (staff)" w:date="2022-11-14T13:25:00Z">
          <w:pPr>
            <w:pStyle w:val="EndNoteBibliography"/>
            <w:spacing w:after="0" w:line="360" w:lineRule="auto"/>
          </w:pPr>
        </w:pPrChange>
      </w:pPr>
      <w:r w:rsidRPr="00AC7F44">
        <w:rPr>
          <w:rFonts w:ascii="Arial" w:hAnsi="Arial" w:cs="Arial"/>
          <w:b/>
          <w:bCs/>
          <w:sz w:val="28"/>
          <w:szCs w:val="28"/>
        </w:rPr>
        <w:t>Grants</w:t>
      </w:r>
    </w:p>
    <w:p w14:paraId="61ECF679" w14:textId="77777777" w:rsidR="00AC7F44" w:rsidRPr="00AC7F44" w:rsidRDefault="00AC7F44">
      <w:pPr>
        <w:pStyle w:val="EndNoteBibliography"/>
        <w:spacing w:after="0" w:line="360" w:lineRule="auto"/>
        <w:jc w:val="both"/>
        <w:rPr>
          <w:rFonts w:ascii="Arial" w:hAnsi="Arial" w:cs="Arial"/>
        </w:rPr>
        <w:pPrChange w:id="8" w:author="Stephen Dugdale (staff)" w:date="2022-11-14T13:25:00Z">
          <w:pPr>
            <w:pStyle w:val="EndNoteBibliography"/>
            <w:spacing w:after="0" w:line="360" w:lineRule="auto"/>
          </w:pPr>
        </w:pPrChange>
      </w:pPr>
    </w:p>
    <w:p w14:paraId="297AE6B8" w14:textId="77777777" w:rsidR="003D7FBA" w:rsidRDefault="00AC7F44">
      <w:pPr>
        <w:pStyle w:val="EndNoteBibliography"/>
        <w:spacing w:after="0" w:line="360" w:lineRule="auto"/>
        <w:jc w:val="both"/>
        <w:rPr>
          <w:rFonts w:ascii="Arial" w:hAnsi="Arial" w:cs="Arial"/>
        </w:rPr>
        <w:pPrChange w:id="9" w:author="Stephen Dugdale (staff)" w:date="2022-11-14T13:25:00Z">
          <w:pPr>
            <w:pStyle w:val="EndNoteBibliography"/>
            <w:spacing w:after="0" w:line="360" w:lineRule="auto"/>
          </w:pPr>
        </w:pPrChange>
      </w:pPr>
      <w:r w:rsidRPr="003D7FBA">
        <w:rPr>
          <w:rFonts w:ascii="Arial" w:hAnsi="Arial" w:cs="Arial"/>
          <w:b/>
          <w:bCs/>
        </w:rPr>
        <w:t xml:space="preserve">MiTACS </w:t>
      </w:r>
      <w:r w:rsidR="006A30C1" w:rsidRPr="003D7FBA">
        <w:rPr>
          <w:rFonts w:ascii="Arial" w:hAnsi="Arial" w:cs="Arial"/>
          <w:b/>
          <w:bCs/>
        </w:rPr>
        <w:t xml:space="preserve">GLOBALINK </w:t>
      </w:r>
      <w:r w:rsidRPr="003D7FBA">
        <w:rPr>
          <w:rFonts w:ascii="Arial" w:hAnsi="Arial" w:cs="Arial"/>
          <w:b/>
          <w:bCs/>
        </w:rPr>
        <w:t>Academic internship</w:t>
      </w:r>
      <w:r w:rsidRPr="00AC7F44">
        <w:rPr>
          <w:rFonts w:ascii="Arial" w:hAnsi="Arial" w:cs="Arial"/>
        </w:rPr>
        <w:t xml:space="preserve"> awarded for May 2023</w:t>
      </w:r>
      <w:r w:rsidR="006A30C1">
        <w:rPr>
          <w:rFonts w:ascii="Arial" w:hAnsi="Arial" w:cs="Arial"/>
        </w:rPr>
        <w:t xml:space="preserve">. </w:t>
      </w:r>
    </w:p>
    <w:p w14:paraId="2D02175B" w14:textId="1C4DAB93" w:rsidR="00AC7F44" w:rsidRDefault="003D7FBA">
      <w:pPr>
        <w:pStyle w:val="EndNoteBibliography"/>
        <w:spacing w:after="0" w:line="360" w:lineRule="auto"/>
        <w:ind w:hanging="357"/>
        <w:jc w:val="both"/>
        <w:rPr>
          <w:rFonts w:ascii="Arial" w:hAnsi="Arial" w:cs="Arial"/>
        </w:rPr>
        <w:pPrChange w:id="10" w:author="Stephen Dugdale (staff)" w:date="2022-11-14T13:25:00Z">
          <w:pPr>
            <w:pStyle w:val="EndNoteBibliography"/>
            <w:spacing w:after="0" w:line="360" w:lineRule="auto"/>
            <w:ind w:hanging="357"/>
          </w:pPr>
        </w:pPrChange>
      </w:pPr>
      <w:r w:rsidRPr="003D7FBA">
        <w:rPr>
          <w:rFonts w:ascii="Arial" w:hAnsi="Arial" w:cs="Arial"/>
        </w:rPr>
        <w:lastRenderedPageBreak/>
        <w:t>-</w:t>
      </w:r>
      <w:r>
        <w:rPr>
          <w:rFonts w:ascii="Arial" w:hAnsi="Arial" w:cs="Arial"/>
        </w:rPr>
        <w:t xml:space="preserve">    </w:t>
      </w:r>
      <w:r w:rsidR="006A30C1">
        <w:rPr>
          <w:rFonts w:ascii="Arial" w:hAnsi="Arial" w:cs="Arial"/>
        </w:rPr>
        <w:t>£15,000 awarded by MiTACS and UKRI for a 3 month internship at the Institut</w:t>
      </w:r>
      <w:r w:rsidR="00041705">
        <w:rPr>
          <w:rFonts w:ascii="Arial" w:hAnsi="Arial" w:cs="Arial"/>
        </w:rPr>
        <w:t xml:space="preserve"> </w:t>
      </w:r>
      <w:r w:rsidR="00710F0B">
        <w:rPr>
          <w:rFonts w:ascii="Arial" w:hAnsi="Arial" w:cs="Arial"/>
        </w:rPr>
        <w:t>N</w:t>
      </w:r>
      <w:r w:rsidR="00041705">
        <w:rPr>
          <w:rFonts w:ascii="Arial" w:hAnsi="Arial" w:cs="Arial"/>
        </w:rPr>
        <w:t xml:space="preserve">ational de la </w:t>
      </w:r>
      <w:r w:rsidR="00710F0B">
        <w:rPr>
          <w:rFonts w:ascii="Arial" w:hAnsi="Arial" w:cs="Arial"/>
        </w:rPr>
        <w:t>R</w:t>
      </w:r>
      <w:r w:rsidR="00041705">
        <w:rPr>
          <w:rFonts w:ascii="Arial" w:hAnsi="Arial" w:cs="Arial"/>
        </w:rPr>
        <w:t xml:space="preserve">echerche </w:t>
      </w:r>
      <w:r w:rsidR="00710F0B">
        <w:rPr>
          <w:rFonts w:ascii="Arial" w:hAnsi="Arial" w:cs="Arial"/>
        </w:rPr>
        <w:t>S</w:t>
      </w:r>
      <w:r w:rsidR="00041705">
        <w:rPr>
          <w:rFonts w:ascii="Arial" w:hAnsi="Arial" w:cs="Arial"/>
        </w:rPr>
        <w:t>cientifique in Qu</w:t>
      </w:r>
      <w:r w:rsidR="00230C58">
        <w:rPr>
          <w:rFonts w:ascii="Arial" w:hAnsi="Arial" w:cs="Arial"/>
        </w:rPr>
        <w:t>é</w:t>
      </w:r>
      <w:r w:rsidR="00041705">
        <w:rPr>
          <w:rFonts w:ascii="Arial" w:hAnsi="Arial" w:cs="Arial"/>
        </w:rPr>
        <w:t xml:space="preserve">bec. </w:t>
      </w:r>
      <w:commentRangeStart w:id="11"/>
      <w:r w:rsidR="00041705">
        <w:rPr>
          <w:rFonts w:ascii="Arial" w:hAnsi="Arial" w:cs="Arial"/>
        </w:rPr>
        <w:t xml:space="preserve">Working with </w:t>
      </w:r>
      <w:del w:id="12" w:author="Stephen Dugdale (staff)" w:date="2022-11-14T13:18:00Z">
        <w:r w:rsidR="00FE2F6D" w:rsidDel="001325A1">
          <w:rPr>
            <w:rFonts w:ascii="Arial" w:hAnsi="Arial" w:cs="Arial"/>
          </w:rPr>
          <w:delText xml:space="preserve">professor </w:delText>
        </w:r>
      </w:del>
      <w:ins w:id="13" w:author="Stephen Dugdale (staff)" w:date="2022-11-14T13:18:00Z">
        <w:r w:rsidR="001325A1">
          <w:rPr>
            <w:rFonts w:ascii="Arial" w:hAnsi="Arial" w:cs="Arial"/>
          </w:rPr>
          <w:t xml:space="preserve">Professor </w:t>
        </w:r>
      </w:ins>
      <w:ins w:id="14" w:author="Stephen Dugdale (staff)" w:date="2022-11-14T13:19:00Z">
        <w:r w:rsidR="001325A1">
          <w:rPr>
            <w:rFonts w:ascii="Arial" w:hAnsi="Arial" w:cs="Arial"/>
          </w:rPr>
          <w:t xml:space="preserve">André </w:t>
        </w:r>
      </w:ins>
      <w:r w:rsidR="00FE2F6D">
        <w:rPr>
          <w:rFonts w:ascii="Arial" w:hAnsi="Arial" w:cs="Arial"/>
        </w:rPr>
        <w:t xml:space="preserve">St-Hilaire and </w:t>
      </w:r>
      <w:del w:id="15" w:author="Stephen Dugdale (staff)" w:date="2022-11-14T13:18:00Z">
        <w:r w:rsidR="00FE2F6D" w:rsidDel="001325A1">
          <w:rPr>
            <w:rFonts w:ascii="Arial" w:hAnsi="Arial" w:cs="Arial"/>
          </w:rPr>
          <w:delText xml:space="preserve">professor </w:delText>
        </w:r>
      </w:del>
      <w:ins w:id="16" w:author="Stephen Dugdale (staff)" w:date="2022-11-14T13:18:00Z">
        <w:r w:rsidR="001325A1">
          <w:rPr>
            <w:rFonts w:ascii="Arial" w:hAnsi="Arial" w:cs="Arial"/>
          </w:rPr>
          <w:t xml:space="preserve">Professor </w:t>
        </w:r>
      </w:ins>
      <w:ins w:id="17" w:author="Stephen Dugdale (staff)" w:date="2022-11-14T13:19:00Z">
        <w:r w:rsidR="001325A1">
          <w:rPr>
            <w:rFonts w:ascii="Arial" w:hAnsi="Arial" w:cs="Arial"/>
          </w:rPr>
          <w:t xml:space="preserve">Normand </w:t>
        </w:r>
      </w:ins>
      <w:r w:rsidR="004876FC">
        <w:rPr>
          <w:rFonts w:ascii="Arial" w:hAnsi="Arial" w:cs="Arial"/>
        </w:rPr>
        <w:t>Bergeron</w:t>
      </w:r>
      <w:r w:rsidR="00230C58">
        <w:rPr>
          <w:rFonts w:ascii="Arial" w:hAnsi="Arial" w:cs="Arial"/>
        </w:rPr>
        <w:t xml:space="preserve"> on satellite monitored ice-melt flood risk. </w:t>
      </w:r>
      <w:commentRangeEnd w:id="11"/>
      <w:r w:rsidR="001325A1">
        <w:rPr>
          <w:rStyle w:val="CommentReference"/>
          <w:rFonts w:asciiTheme="minorHAnsi" w:hAnsiTheme="minorHAnsi" w:cstheme="minorBidi"/>
          <w:noProof w:val="0"/>
          <w:lang w:val="en-GB"/>
        </w:rPr>
        <w:commentReference w:id="11"/>
      </w:r>
    </w:p>
    <w:p w14:paraId="32DB4389" w14:textId="77777777" w:rsidR="00AC7F44" w:rsidRPr="00AC7F44" w:rsidRDefault="00AC7F44">
      <w:pPr>
        <w:pStyle w:val="EndNoteBibliography"/>
        <w:spacing w:after="0" w:line="360" w:lineRule="auto"/>
        <w:jc w:val="both"/>
        <w:rPr>
          <w:rFonts w:ascii="Arial" w:hAnsi="Arial" w:cs="Arial"/>
        </w:rPr>
        <w:pPrChange w:id="18" w:author="Stephen Dugdale (staff)" w:date="2022-11-14T13:25:00Z">
          <w:pPr>
            <w:pStyle w:val="EndNoteBibliography"/>
            <w:spacing w:after="0" w:line="360" w:lineRule="auto"/>
          </w:pPr>
        </w:pPrChange>
      </w:pPr>
    </w:p>
    <w:p w14:paraId="44842FD8" w14:textId="133EAA23" w:rsidR="00AC7F44" w:rsidRPr="00AC7F44" w:rsidRDefault="00AC7F44">
      <w:pPr>
        <w:pStyle w:val="EndNoteBibliography"/>
        <w:numPr>
          <w:ilvl w:val="0"/>
          <w:numId w:val="4"/>
        </w:numPr>
        <w:spacing w:after="0" w:line="360" w:lineRule="auto"/>
        <w:ind w:left="0" w:hanging="357"/>
        <w:jc w:val="both"/>
        <w:rPr>
          <w:rFonts w:ascii="Arial" w:hAnsi="Arial" w:cs="Arial"/>
        </w:rPr>
        <w:pPrChange w:id="19" w:author="Stephen Dugdale (staff)" w:date="2022-11-14T13:25:00Z">
          <w:pPr>
            <w:pStyle w:val="EndNoteBibliography"/>
            <w:numPr>
              <w:numId w:val="4"/>
            </w:numPr>
            <w:spacing w:after="0" w:line="360" w:lineRule="auto"/>
            <w:ind w:left="720" w:hanging="357"/>
          </w:pPr>
        </w:pPrChange>
      </w:pPr>
      <w:commentRangeStart w:id="20"/>
      <w:r w:rsidRPr="00AC7F44">
        <w:rPr>
          <w:rFonts w:ascii="Arial" w:hAnsi="Arial" w:cs="Arial"/>
        </w:rPr>
        <w:t>Postgraduate research fund 2019 £750</w:t>
      </w:r>
      <w:r w:rsidR="004876FC">
        <w:rPr>
          <w:rFonts w:ascii="Arial" w:hAnsi="Arial" w:cs="Arial"/>
        </w:rPr>
        <w:t xml:space="preserve"> awarded by the School of Geography at the University of Nottingham</w:t>
      </w:r>
      <w:commentRangeEnd w:id="20"/>
      <w:r w:rsidR="001325A1">
        <w:rPr>
          <w:rStyle w:val="CommentReference"/>
          <w:rFonts w:asciiTheme="minorHAnsi" w:hAnsiTheme="minorHAnsi" w:cstheme="minorBidi"/>
          <w:noProof w:val="0"/>
          <w:lang w:val="en-GB"/>
        </w:rPr>
        <w:commentReference w:id="20"/>
      </w:r>
    </w:p>
    <w:p w14:paraId="74565B20" w14:textId="77777777" w:rsidR="006672D0" w:rsidRPr="00AC7F44" w:rsidRDefault="006672D0">
      <w:pPr>
        <w:spacing w:after="0" w:line="360" w:lineRule="auto"/>
        <w:jc w:val="both"/>
        <w:rPr>
          <w:rFonts w:ascii="Arial" w:hAnsi="Arial" w:cs="Arial"/>
          <w:b/>
          <w:bCs/>
        </w:rPr>
        <w:pPrChange w:id="21" w:author="Stephen Dugdale (staff)" w:date="2022-11-14T13:25:00Z">
          <w:pPr>
            <w:spacing w:after="0" w:line="360" w:lineRule="auto"/>
          </w:pPr>
        </w:pPrChange>
      </w:pPr>
    </w:p>
    <w:p w14:paraId="620DF806" w14:textId="5E30D304" w:rsidR="006131DD" w:rsidRPr="00AC7F44" w:rsidRDefault="006131D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22" w:author="Stephen Dugdale (staff)" w:date="2022-11-14T13:25:00Z">
          <w:pPr>
            <w:spacing w:after="0" w:line="360" w:lineRule="auto"/>
          </w:pPr>
        </w:pPrChange>
      </w:pPr>
      <w:commentRangeStart w:id="23"/>
      <w:r w:rsidRPr="00AC7F44">
        <w:rPr>
          <w:rFonts w:ascii="Arial" w:hAnsi="Arial" w:cs="Arial"/>
          <w:b/>
          <w:bCs/>
          <w:sz w:val="28"/>
          <w:szCs w:val="28"/>
        </w:rPr>
        <w:t>Research employment</w:t>
      </w:r>
      <w:commentRangeEnd w:id="23"/>
      <w:r w:rsidR="001325A1">
        <w:rPr>
          <w:rStyle w:val="CommentReference"/>
        </w:rPr>
        <w:commentReference w:id="23"/>
      </w:r>
    </w:p>
    <w:p w14:paraId="34E1BA83" w14:textId="77777777" w:rsidR="00AC7F44" w:rsidRDefault="00AC7F44">
      <w:pPr>
        <w:spacing w:after="0" w:line="360" w:lineRule="auto"/>
        <w:jc w:val="both"/>
        <w:rPr>
          <w:rFonts w:ascii="Arial" w:hAnsi="Arial" w:cs="Arial"/>
          <w:b/>
          <w:bCs/>
        </w:rPr>
        <w:pPrChange w:id="24" w:author="Stephen Dugdale (staff)" w:date="2022-11-14T13:25:00Z">
          <w:pPr>
            <w:spacing w:after="0" w:line="360" w:lineRule="auto"/>
          </w:pPr>
        </w:pPrChange>
      </w:pPr>
    </w:p>
    <w:p w14:paraId="7FE65C85" w14:textId="208BBEFA" w:rsidR="00A94178" w:rsidRPr="00AC7F44" w:rsidRDefault="001325A1">
      <w:pPr>
        <w:spacing w:after="0" w:line="360" w:lineRule="auto"/>
        <w:jc w:val="both"/>
        <w:rPr>
          <w:rFonts w:ascii="Arial" w:hAnsi="Arial" w:cs="Arial"/>
        </w:rPr>
        <w:pPrChange w:id="25" w:author="Stephen Dugdale (staff)" w:date="2022-11-14T13:25:00Z">
          <w:pPr>
            <w:spacing w:after="0" w:line="360" w:lineRule="auto"/>
          </w:pPr>
        </w:pPrChange>
      </w:pPr>
      <w:ins w:id="26" w:author="Stephen Dugdale (staff)" w:date="2022-11-14T13:20:00Z">
        <w:r>
          <w:rPr>
            <w:rFonts w:ascii="Arial" w:hAnsi="Arial" w:cs="Arial"/>
            <w:b/>
            <w:bCs/>
          </w:rPr>
          <w:t xml:space="preserve">Research associate on </w:t>
        </w:r>
      </w:ins>
      <w:r w:rsidR="00A94178" w:rsidRPr="00AC7F44">
        <w:rPr>
          <w:rFonts w:ascii="Arial" w:hAnsi="Arial" w:cs="Arial"/>
          <w:b/>
          <w:bCs/>
        </w:rPr>
        <w:t>UK Space Agency</w:t>
      </w:r>
      <w:ins w:id="27" w:author="Stephen Dugdale (staff)" w:date="2022-11-14T13:21:00Z">
        <w:r>
          <w:rPr>
            <w:rFonts w:ascii="Arial" w:hAnsi="Arial" w:cs="Arial"/>
            <w:b/>
            <w:bCs/>
          </w:rPr>
          <w:t>-funded</w:t>
        </w:r>
      </w:ins>
      <w:ins w:id="28" w:author="Stephen Dugdale (staff)" w:date="2022-11-14T13:20:00Z">
        <w:r>
          <w:rPr>
            <w:rFonts w:ascii="Arial" w:hAnsi="Arial" w:cs="Arial"/>
            <w:b/>
            <w:bCs/>
          </w:rPr>
          <w:t xml:space="preserve"> project</w:t>
        </w:r>
      </w:ins>
      <w:r w:rsidR="00A94178" w:rsidRPr="00AC7F44">
        <w:rPr>
          <w:rFonts w:ascii="Arial" w:hAnsi="Arial" w:cs="Arial"/>
          <w:b/>
          <w:bCs/>
        </w:rPr>
        <w:t>: Permafrost in Sweden</w:t>
      </w:r>
      <w:r w:rsidR="00A94178" w:rsidRPr="00AC7F44">
        <w:rPr>
          <w:rFonts w:ascii="Arial" w:hAnsi="Arial" w:cs="Arial"/>
        </w:rPr>
        <w:t xml:space="preserve"> (UoN Bioscience / UKSA/ </w:t>
      </w:r>
      <w:proofErr w:type="spellStart"/>
      <w:r w:rsidR="00A94178" w:rsidRPr="00AC7F44">
        <w:rPr>
          <w:rFonts w:ascii="Arial" w:hAnsi="Arial" w:cs="Arial"/>
        </w:rPr>
        <w:t>Umeå</w:t>
      </w:r>
      <w:proofErr w:type="spellEnd"/>
      <w:r w:rsidR="00A94178" w:rsidRPr="00AC7F44">
        <w:rPr>
          <w:rFonts w:ascii="Arial" w:hAnsi="Arial" w:cs="Arial"/>
        </w:rPr>
        <w:t xml:space="preserve"> University)</w:t>
      </w:r>
    </w:p>
    <w:p w14:paraId="43786023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29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Artificial Neural Network for satellite land use classification (trained with drone data)</w:t>
      </w:r>
    </w:p>
    <w:p w14:paraId="7C0D086F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  <w:lang w:val="en-GB"/>
        </w:rPr>
        <w:pPrChange w:id="30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57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Comparison with Radar land deformation to measure pollution from melting permafrost</w:t>
      </w:r>
    </w:p>
    <w:p w14:paraId="28EF503F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  <w:b/>
          <w:bCs/>
        </w:rPr>
        <w:pPrChange w:id="31" w:author="Stephen Dugdale (staff)" w:date="2022-11-14T13:25:00Z">
          <w:pPr>
            <w:spacing w:after="0" w:line="360" w:lineRule="auto"/>
          </w:pPr>
        </w:pPrChange>
      </w:pPr>
    </w:p>
    <w:p w14:paraId="5FCCAB81" w14:textId="735ADD14" w:rsidR="00A94178" w:rsidRPr="00AC7F44" w:rsidRDefault="001325A1">
      <w:pPr>
        <w:spacing w:after="0" w:line="360" w:lineRule="auto"/>
        <w:jc w:val="both"/>
        <w:rPr>
          <w:rFonts w:ascii="Arial" w:hAnsi="Arial" w:cs="Arial"/>
        </w:rPr>
        <w:pPrChange w:id="32" w:author="Stephen Dugdale (staff)" w:date="2022-11-14T13:25:00Z">
          <w:pPr>
            <w:spacing w:after="0" w:line="360" w:lineRule="auto"/>
          </w:pPr>
        </w:pPrChange>
      </w:pPr>
      <w:ins w:id="33" w:author="Stephen Dugdale (staff)" w:date="2022-11-14T13:20:00Z">
        <w:r>
          <w:rPr>
            <w:rFonts w:ascii="Arial" w:hAnsi="Arial" w:cs="Arial"/>
            <w:b/>
            <w:bCs/>
          </w:rPr>
          <w:t xml:space="preserve">Research associate on </w:t>
        </w:r>
      </w:ins>
      <w:r w:rsidR="00A94178" w:rsidRPr="00AC7F44">
        <w:rPr>
          <w:rFonts w:ascii="Arial" w:hAnsi="Arial" w:cs="Arial"/>
          <w:b/>
          <w:bCs/>
        </w:rPr>
        <w:t xml:space="preserve">NERC </w:t>
      </w:r>
      <w:ins w:id="34" w:author="Stephen Dugdale (staff)" w:date="2022-11-14T13:21:00Z">
        <w:r>
          <w:rPr>
            <w:rFonts w:ascii="Arial" w:hAnsi="Arial" w:cs="Arial"/>
            <w:b/>
            <w:bCs/>
          </w:rPr>
          <w:t>U</w:t>
        </w:r>
      </w:ins>
      <w:del w:id="35" w:author="Stephen Dugdale (staff)" w:date="2022-11-14T13:21:00Z">
        <w:r w:rsidR="00A94178" w:rsidRPr="00AC7F44" w:rsidDel="001325A1">
          <w:rPr>
            <w:rFonts w:ascii="Arial" w:hAnsi="Arial" w:cs="Arial"/>
            <w:b/>
            <w:bCs/>
          </w:rPr>
          <w:delText>u</w:delText>
        </w:r>
      </w:del>
      <w:r w:rsidR="00A94178" w:rsidRPr="00AC7F44">
        <w:rPr>
          <w:rFonts w:ascii="Arial" w:hAnsi="Arial" w:cs="Arial"/>
          <w:b/>
          <w:bCs/>
        </w:rPr>
        <w:t xml:space="preserve">rgency </w:t>
      </w:r>
      <w:ins w:id="36" w:author="Stephen Dugdale (staff)" w:date="2022-11-14T13:21:00Z">
        <w:r>
          <w:rPr>
            <w:rFonts w:ascii="Arial" w:hAnsi="Arial" w:cs="Arial"/>
            <w:b/>
            <w:bCs/>
          </w:rPr>
          <w:t>G</w:t>
        </w:r>
      </w:ins>
      <w:del w:id="37" w:author="Stephen Dugdale (staff)" w:date="2022-11-14T13:21:00Z">
        <w:r w:rsidR="00A94178" w:rsidRPr="00AC7F44" w:rsidDel="001325A1">
          <w:rPr>
            <w:rFonts w:ascii="Arial" w:hAnsi="Arial" w:cs="Arial"/>
            <w:b/>
            <w:bCs/>
          </w:rPr>
          <w:delText>g</w:delText>
        </w:r>
      </w:del>
      <w:r w:rsidR="00A94178" w:rsidRPr="00AC7F44">
        <w:rPr>
          <w:rFonts w:ascii="Arial" w:hAnsi="Arial" w:cs="Arial"/>
          <w:b/>
          <w:bCs/>
        </w:rPr>
        <w:t>rant</w:t>
      </w:r>
      <w:ins w:id="38" w:author="Stephen Dugdale (staff)" w:date="2022-11-14T13:21:00Z">
        <w:r>
          <w:rPr>
            <w:rFonts w:ascii="Arial" w:hAnsi="Arial" w:cs="Arial"/>
            <w:b/>
            <w:bCs/>
          </w:rPr>
          <w:t>-funded project</w:t>
        </w:r>
      </w:ins>
      <w:r w:rsidR="00A94178" w:rsidRPr="00AC7F44">
        <w:rPr>
          <w:rFonts w:ascii="Arial" w:hAnsi="Arial" w:cs="Arial"/>
          <w:b/>
          <w:bCs/>
        </w:rPr>
        <w:t xml:space="preserve">: Synergistic Fire and Floodplain Solutions </w:t>
      </w:r>
      <w:r w:rsidR="002158EC">
        <w:fldChar w:fldCharType="begin"/>
      </w:r>
      <w:r w:rsidR="002158EC">
        <w:instrText xml:space="preserve"> HYPERLINK "http://gotw.nerc.ac.uk/list_full.asp?pcode=NE%2FV021443%2F1&amp;cookieConsent=A" </w:instrText>
      </w:r>
      <w:r w:rsidR="002158EC">
        <w:fldChar w:fldCharType="separate"/>
      </w:r>
      <w:r w:rsidR="00A94178" w:rsidRPr="00AC7F44">
        <w:rPr>
          <w:rStyle w:val="Hyperlink"/>
          <w:rFonts w:ascii="Arial" w:hAnsi="Arial" w:cs="Arial"/>
        </w:rPr>
        <w:t>http://gotw.nerc.ac.uk/list_full.asp?pcode=NE%2FV021443%2F1&amp;cookieConsent=A</w:t>
      </w:r>
      <w:r w:rsidR="002158EC">
        <w:rPr>
          <w:rStyle w:val="Hyperlink"/>
          <w:rFonts w:ascii="Arial" w:hAnsi="Arial" w:cs="Arial"/>
        </w:rPr>
        <w:fldChar w:fldCharType="end"/>
      </w:r>
    </w:p>
    <w:p w14:paraId="49DC659B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39" w:author="Stephen Dugdale (staff)" w:date="2022-11-14T13:25:00Z">
          <w:pPr>
            <w:spacing w:after="0" w:line="360" w:lineRule="auto"/>
          </w:pPr>
        </w:pPrChange>
      </w:pPr>
      <w:r w:rsidRPr="00AC7F44">
        <w:rPr>
          <w:rFonts w:ascii="Arial" w:hAnsi="Arial" w:cs="Arial"/>
        </w:rPr>
        <w:t xml:space="preserve">Multi-disciplinary international team of researchers and data fieldwork assistants looking at how a restored river floodplain has coped with fire. Using Avian, aquatic, vegetation, soil, and remotely sensed data sources. </w:t>
      </w:r>
    </w:p>
    <w:p w14:paraId="2732BACF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40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Second paper scheduled to be submitted by </w:t>
      </w:r>
      <w:r w:rsidRPr="00AC7F44">
        <w:rPr>
          <w:rFonts w:ascii="Arial" w:hAnsi="Arial" w:cs="Arial"/>
          <w:sz w:val="22"/>
          <w:szCs w:val="22"/>
          <w:highlight w:val="yellow"/>
          <w:lang w:val="en-GB"/>
        </w:rPr>
        <w:t>August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2022</w:t>
      </w:r>
    </w:p>
    <w:p w14:paraId="60356652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41" w:author="Stephen Dugdale (staff)" w:date="2022-11-14T13:25:00Z">
          <w:pPr>
            <w:spacing w:after="0" w:line="360" w:lineRule="auto"/>
          </w:pPr>
        </w:pPrChange>
      </w:pPr>
    </w:p>
    <w:p w14:paraId="7BA350CC" w14:textId="7B74B613" w:rsidR="00A94178" w:rsidRPr="00AC7F44" w:rsidRDefault="001325A1">
      <w:pPr>
        <w:spacing w:after="0" w:line="360" w:lineRule="auto"/>
        <w:jc w:val="both"/>
        <w:rPr>
          <w:rFonts w:ascii="Arial" w:hAnsi="Arial" w:cs="Arial"/>
        </w:rPr>
        <w:pPrChange w:id="42" w:author="Stephen Dugdale (staff)" w:date="2022-11-14T13:25:00Z">
          <w:pPr>
            <w:spacing w:after="0" w:line="360" w:lineRule="auto"/>
          </w:pPr>
        </w:pPrChange>
      </w:pPr>
      <w:ins w:id="43" w:author="Stephen Dugdale (staff)" w:date="2022-11-14T13:20:00Z">
        <w:r>
          <w:rPr>
            <w:rFonts w:ascii="Arial" w:hAnsi="Arial" w:cs="Arial"/>
            <w:b/>
            <w:bCs/>
          </w:rPr>
          <w:t xml:space="preserve">Research associate on </w:t>
        </w:r>
      </w:ins>
      <w:r w:rsidR="00A94178" w:rsidRPr="00AC7F44">
        <w:rPr>
          <w:rFonts w:ascii="Arial" w:hAnsi="Arial" w:cs="Arial"/>
          <w:b/>
          <w:bCs/>
        </w:rPr>
        <w:t>Stage Zero River Restoration</w:t>
      </w:r>
      <w:r w:rsidR="00A94178" w:rsidRPr="00AC7F44">
        <w:rPr>
          <w:rFonts w:ascii="Arial" w:hAnsi="Arial" w:cs="Arial"/>
        </w:rPr>
        <w:t xml:space="preserve"> </w:t>
      </w:r>
      <w:ins w:id="44" w:author="Stephen Dugdale (staff)" w:date="2022-11-14T13:20:00Z">
        <w:r>
          <w:rPr>
            <w:rFonts w:ascii="Arial" w:hAnsi="Arial" w:cs="Arial"/>
          </w:rPr>
          <w:t xml:space="preserve">database/website </w:t>
        </w:r>
      </w:ins>
      <w:r w:rsidR="00A94178" w:rsidRPr="00AC7F44">
        <w:rPr>
          <w:rFonts w:ascii="Arial" w:hAnsi="Arial" w:cs="Arial"/>
        </w:rPr>
        <w:t xml:space="preserve">(UoN, Portland University, NOAA, USFS, EA, </w:t>
      </w:r>
      <w:proofErr w:type="spellStart"/>
      <w:r w:rsidR="00A94178" w:rsidRPr="00AC7F44">
        <w:rPr>
          <w:rFonts w:ascii="Arial" w:hAnsi="Arial" w:cs="Arial"/>
        </w:rPr>
        <w:t>Deschutes</w:t>
      </w:r>
      <w:proofErr w:type="spellEnd"/>
      <w:r w:rsidR="00A94178" w:rsidRPr="00AC7F44">
        <w:rPr>
          <w:rFonts w:ascii="Arial" w:hAnsi="Arial" w:cs="Arial"/>
        </w:rPr>
        <w:t xml:space="preserve"> Watershed Council)</w:t>
      </w:r>
    </w:p>
    <w:p w14:paraId="435F895C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45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Wrote and collated </w:t>
      </w:r>
      <w:r w:rsidR="002158EC">
        <w:fldChar w:fldCharType="begin"/>
      </w:r>
      <w:r w:rsidR="002158EC">
        <w:instrText xml:space="preserve"> HYPERLINK "http://www.StageZeroRiverRestoration.com" </w:instrText>
      </w:r>
      <w:r w:rsidR="002158EC">
        <w:fldChar w:fldCharType="separate"/>
      </w:r>
      <w:r w:rsidRPr="00AC7F44">
        <w:rPr>
          <w:rStyle w:val="Hyperlink"/>
          <w:rFonts w:ascii="Arial" w:hAnsi="Arial" w:cs="Arial"/>
          <w:sz w:val="22"/>
          <w:szCs w:val="22"/>
          <w:lang w:val="en-GB"/>
        </w:rPr>
        <w:t>www.StageZeroRiverRestoration.com</w:t>
      </w:r>
      <w:r w:rsidR="002158EC">
        <w:rPr>
          <w:rStyle w:val="Hyperlink"/>
          <w:rFonts w:ascii="Arial" w:hAnsi="Arial" w:cs="Arial"/>
          <w:sz w:val="22"/>
          <w:szCs w:val="22"/>
          <w:lang w:val="en-GB"/>
        </w:rPr>
        <w:fldChar w:fldCharType="end"/>
      </w:r>
      <w:r w:rsidRPr="00AC7F44">
        <w:rPr>
          <w:rFonts w:ascii="Arial" w:hAnsi="Arial" w:cs="Arial"/>
          <w:sz w:val="22"/>
          <w:szCs w:val="22"/>
          <w:lang w:val="en-GB"/>
        </w:rPr>
        <w:t xml:space="preserve"> with an international group of contributors, including webinar, and crowd sourced sitemap. </w:t>
      </w:r>
    </w:p>
    <w:p w14:paraId="7812676B" w14:textId="72D5FAA0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46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Carried out fieldwork on </w:t>
      </w:r>
      <w:proofErr w:type="spellStart"/>
      <w:r w:rsidRPr="00AC7F44">
        <w:rPr>
          <w:rFonts w:ascii="Arial" w:hAnsi="Arial" w:cs="Arial"/>
          <w:sz w:val="22"/>
          <w:szCs w:val="22"/>
          <w:lang w:val="en-GB"/>
        </w:rPr>
        <w:t>Whychus</w:t>
      </w:r>
      <w:proofErr w:type="spellEnd"/>
      <w:r w:rsidRPr="00AC7F44">
        <w:rPr>
          <w:rFonts w:ascii="Arial" w:hAnsi="Arial" w:cs="Arial"/>
          <w:sz w:val="22"/>
          <w:szCs w:val="22"/>
          <w:lang w:val="en-GB"/>
        </w:rPr>
        <w:t xml:space="preserve"> Creek</w:t>
      </w:r>
      <w:r w:rsidR="00AD4DF4">
        <w:rPr>
          <w:rFonts w:ascii="Arial" w:hAnsi="Arial" w:cs="Arial"/>
          <w:sz w:val="22"/>
          <w:szCs w:val="22"/>
          <w:lang w:val="en-GB"/>
        </w:rPr>
        <w:t>, USA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Stage Zero project: Lidar total stations surveys, macro-invertebrates, and vegetation surveys. </w:t>
      </w:r>
      <w:r w:rsidR="00426207">
        <w:rPr>
          <w:rFonts w:ascii="Arial" w:hAnsi="Arial" w:cs="Arial"/>
          <w:sz w:val="22"/>
          <w:szCs w:val="22"/>
          <w:lang w:val="en-GB"/>
        </w:rPr>
        <w:t xml:space="preserve">Provided fieldwork assistance on the </w:t>
      </w:r>
      <w:proofErr w:type="spellStart"/>
      <w:r w:rsidR="00AD4DF4">
        <w:rPr>
          <w:rFonts w:ascii="Arial" w:hAnsi="Arial" w:cs="Arial"/>
          <w:sz w:val="22"/>
          <w:szCs w:val="22"/>
          <w:lang w:val="en-GB"/>
        </w:rPr>
        <w:t>Holincote</w:t>
      </w:r>
      <w:proofErr w:type="spellEnd"/>
      <w:r w:rsidR="00AD4DF4">
        <w:rPr>
          <w:rFonts w:ascii="Arial" w:hAnsi="Arial" w:cs="Arial"/>
          <w:sz w:val="22"/>
          <w:szCs w:val="22"/>
          <w:lang w:val="en-GB"/>
        </w:rPr>
        <w:t>, UK</w:t>
      </w:r>
      <w:r w:rsidR="00426207">
        <w:rPr>
          <w:rFonts w:ascii="Arial" w:hAnsi="Arial" w:cs="Arial"/>
          <w:sz w:val="22"/>
          <w:szCs w:val="22"/>
          <w:lang w:val="en-GB"/>
        </w:rPr>
        <w:t xml:space="preserve"> monitoring Stage Zero</w:t>
      </w:r>
      <w:r w:rsidR="00AD4DF4">
        <w:rPr>
          <w:rFonts w:ascii="Arial" w:hAnsi="Arial" w:cs="Arial"/>
          <w:sz w:val="22"/>
          <w:szCs w:val="22"/>
          <w:lang w:val="en-GB"/>
        </w:rPr>
        <w:t xml:space="preserve"> </w:t>
      </w:r>
      <w:r w:rsidR="00426207">
        <w:rPr>
          <w:rFonts w:ascii="Arial" w:hAnsi="Arial" w:cs="Arial"/>
          <w:sz w:val="22"/>
          <w:szCs w:val="22"/>
          <w:lang w:val="en-GB"/>
        </w:rPr>
        <w:t>sediment dynamics.</w:t>
      </w:r>
    </w:p>
    <w:p w14:paraId="2EA79ED5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  <w:b/>
          <w:bCs/>
        </w:rPr>
        <w:pPrChange w:id="47" w:author="Stephen Dugdale (staff)" w:date="2022-11-14T13:25:00Z">
          <w:pPr>
            <w:spacing w:after="0" w:line="360" w:lineRule="auto"/>
          </w:pPr>
        </w:pPrChange>
      </w:pPr>
    </w:p>
    <w:p w14:paraId="6F8511BD" w14:textId="110F4E18" w:rsidR="00A94178" w:rsidRPr="00AC7F44" w:rsidRDefault="001325A1">
      <w:pPr>
        <w:spacing w:after="0" w:line="360" w:lineRule="auto"/>
        <w:jc w:val="both"/>
        <w:rPr>
          <w:rFonts w:ascii="Arial" w:hAnsi="Arial" w:cs="Arial"/>
        </w:rPr>
        <w:pPrChange w:id="48" w:author="Stephen Dugdale (staff)" w:date="2022-11-14T13:25:00Z">
          <w:pPr>
            <w:spacing w:after="0" w:line="360" w:lineRule="auto"/>
          </w:pPr>
        </w:pPrChange>
      </w:pPr>
      <w:ins w:id="49" w:author="Stephen Dugdale (staff)" w:date="2022-11-14T13:20:00Z">
        <w:r>
          <w:rPr>
            <w:rFonts w:ascii="Arial" w:hAnsi="Arial" w:cs="Arial"/>
            <w:b/>
            <w:bCs/>
          </w:rPr>
          <w:t xml:space="preserve">Research associate on </w:t>
        </w:r>
      </w:ins>
      <w:r w:rsidR="00A94178" w:rsidRPr="00AC7F44">
        <w:rPr>
          <w:rFonts w:ascii="Arial" w:hAnsi="Arial" w:cs="Arial"/>
          <w:b/>
          <w:bCs/>
        </w:rPr>
        <w:t>UK Space Agency</w:t>
      </w:r>
      <w:ins w:id="50" w:author="Stephen Dugdale (staff)" w:date="2022-11-14T13:21:00Z">
        <w:r>
          <w:rPr>
            <w:rFonts w:ascii="Arial" w:hAnsi="Arial" w:cs="Arial"/>
            <w:b/>
            <w:bCs/>
          </w:rPr>
          <w:t xml:space="preserve"> project</w:t>
        </w:r>
      </w:ins>
      <w:r w:rsidR="00A94178" w:rsidRPr="00AC7F44">
        <w:rPr>
          <w:rFonts w:ascii="Arial" w:hAnsi="Arial" w:cs="Arial"/>
          <w:b/>
          <w:bCs/>
        </w:rPr>
        <w:t>: Slavery from Space - Slavery Risk Calculator</w:t>
      </w:r>
      <w:r w:rsidR="00A94178" w:rsidRPr="00AC7F44">
        <w:rPr>
          <w:rFonts w:ascii="Arial" w:hAnsi="Arial" w:cs="Arial"/>
        </w:rPr>
        <w:t xml:space="preserve"> </w:t>
      </w:r>
    </w:p>
    <w:p w14:paraId="5F0680FC" w14:textId="15FCB15B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bCs/>
          <w:sz w:val="22"/>
          <w:szCs w:val="22"/>
          <w:lang w:val="en-GB"/>
        </w:rPr>
        <w:pPrChange w:id="51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UK Space Agency, UoN Rights Lab</w:t>
      </w:r>
    </w:p>
    <w:p w14:paraId="178F312B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52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Satellite monitoring palm oil plantations in Malaysia and Indonesia </w:t>
      </w:r>
    </w:p>
    <w:p w14:paraId="6B5E0E7E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53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Monitoring illegal burn scars using high resolution imagery</w:t>
      </w:r>
    </w:p>
    <w:p w14:paraId="125EE9BE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54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International forest loss estimates using cloud computing</w:t>
      </w:r>
    </w:p>
    <w:p w14:paraId="5E39DC23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55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lastRenderedPageBreak/>
        <w:t>Ordering and processing proprietary high resolution satellite data</w:t>
      </w:r>
    </w:p>
    <w:p w14:paraId="6CBF1ACE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56" w:author="Stephen Dugdale (staff)" w:date="2022-11-14T13:25:00Z">
          <w:pPr>
            <w:spacing w:after="0" w:line="360" w:lineRule="auto"/>
          </w:pPr>
        </w:pPrChange>
      </w:pPr>
    </w:p>
    <w:p w14:paraId="7A7446D8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57" w:author="Stephen Dugdale (staff)" w:date="2022-11-14T13:25:00Z">
          <w:pPr>
            <w:spacing w:after="0" w:line="360" w:lineRule="auto"/>
          </w:pPr>
        </w:pPrChange>
      </w:pPr>
      <w:commentRangeStart w:id="58"/>
      <w:r w:rsidRPr="00AC7F44">
        <w:rPr>
          <w:rFonts w:ascii="Arial" w:hAnsi="Arial" w:cs="Arial"/>
          <w:b/>
          <w:bCs/>
          <w:color w:val="000000"/>
          <w:lang w:eastAsia="en-GB"/>
        </w:rPr>
        <w:t xml:space="preserve">World Wildlife Fund US: The Social and Ecological Impacts of Supply Chains </w:t>
      </w:r>
    </w:p>
    <w:p w14:paraId="59CECFF7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59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Finding illegal shrimp farms and development in Bangladeshi nature reserves using high resolution satellites and cloud computing </w:t>
      </w:r>
    </w:p>
    <w:p w14:paraId="6E0D2E8A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0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Paper in process of being submitted to Marine Studies Journal</w:t>
      </w:r>
    </w:p>
    <w:p w14:paraId="0ABF4EFC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61" w:author="Stephen Dugdale (staff)" w:date="2022-11-14T13:25:00Z">
          <w:pPr>
            <w:spacing w:after="0" w:line="360" w:lineRule="auto"/>
          </w:pPr>
        </w:pPrChange>
      </w:pPr>
    </w:p>
    <w:p w14:paraId="6845CDEB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  <w:b/>
          <w:bCs/>
        </w:rPr>
        <w:pPrChange w:id="62" w:author="Stephen Dugdale (staff)" w:date="2022-11-14T13:25:00Z">
          <w:pPr>
            <w:spacing w:after="0" w:line="360" w:lineRule="auto"/>
          </w:pPr>
        </w:pPrChange>
      </w:pPr>
      <w:r w:rsidRPr="00AC7F44">
        <w:rPr>
          <w:rFonts w:ascii="Arial" w:hAnsi="Arial" w:cs="Arial"/>
          <w:b/>
          <w:bCs/>
        </w:rPr>
        <w:t xml:space="preserve">Templeton World Charity fund: Disaster assessment Bahamas </w:t>
      </w:r>
    </w:p>
    <w:p w14:paraId="58F9AF4C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3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UoN Rights Lab, Templeton Charity</w:t>
      </w:r>
    </w:p>
    <w:p w14:paraId="7DC6EB45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4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Batch processing and downloading Planet High Resolution imagery to monitor pre and post hurricane Dorian damage using Google Earth Engine. </w:t>
      </w:r>
    </w:p>
    <w:p w14:paraId="533CAF26" w14:textId="77777777" w:rsidR="00A94178" w:rsidRPr="00AC7F44" w:rsidRDefault="00A94178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5" w:author="Stephen Dugdale (staff)" w:date="2022-11-14T13:25:00Z">
          <w:pPr>
            <w:pStyle w:val="ListParagraph"/>
            <w:spacing w:line="360" w:lineRule="auto"/>
            <w:ind w:left="0"/>
          </w:pPr>
        </w:pPrChange>
      </w:pPr>
    </w:p>
    <w:p w14:paraId="5A183306" w14:textId="77777777" w:rsidR="00A94178" w:rsidRPr="00345B3B" w:rsidRDefault="00A94178">
      <w:pPr>
        <w:spacing w:after="0" w:line="360" w:lineRule="auto"/>
        <w:jc w:val="both"/>
        <w:rPr>
          <w:rFonts w:ascii="Arial" w:hAnsi="Arial" w:cs="Arial"/>
          <w:b/>
          <w:bCs/>
        </w:rPr>
        <w:pPrChange w:id="66" w:author="Stephen Dugdale (staff)" w:date="2022-11-14T13:25:00Z">
          <w:pPr>
            <w:spacing w:after="0" w:line="360" w:lineRule="auto"/>
          </w:pPr>
        </w:pPrChange>
      </w:pPr>
      <w:proofErr w:type="spellStart"/>
      <w:r w:rsidRPr="00345B3B">
        <w:rPr>
          <w:rFonts w:ascii="Arial" w:hAnsi="Arial" w:cs="Arial"/>
          <w:b/>
          <w:bCs/>
          <w:shd w:val="clear" w:color="auto" w:fill="FFFFFF"/>
        </w:rPr>
        <w:t>Mendrop</w:t>
      </w:r>
      <w:proofErr w:type="spellEnd"/>
      <w:r w:rsidRPr="00345B3B">
        <w:rPr>
          <w:rFonts w:ascii="Arial" w:hAnsi="Arial" w:cs="Arial"/>
          <w:b/>
          <w:bCs/>
          <w:shd w:val="clear" w:color="auto" w:fill="FFFFFF"/>
        </w:rPr>
        <w:t xml:space="preserve"> Engineering Resources: </w:t>
      </w:r>
      <w:r w:rsidRPr="00345B3B">
        <w:rPr>
          <w:rFonts w:ascii="Arial" w:hAnsi="Arial" w:cs="Arial"/>
          <w:b/>
          <w:bCs/>
        </w:rPr>
        <w:t>FRAME – Channel change Model</w:t>
      </w:r>
    </w:p>
    <w:p w14:paraId="6D6A4E6F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7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USGS, US Army Core of Engineers, UoN Geography</w:t>
      </w:r>
    </w:p>
    <w:p w14:paraId="224FEFB0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8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Worked in an international group creating a sediment balance and channel change model primarily for the Mississippi River</w:t>
      </w:r>
    </w:p>
    <w:p w14:paraId="6FAAF40C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69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Primarily data analysis and visualisation of model success through adapting the Alluvial Phase Space Diagram to enable its use in future projects. </w:t>
      </w:r>
    </w:p>
    <w:p w14:paraId="0C616AA5" w14:textId="45BA24AF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70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Conference paper accepted, US Army Core of Engineers report in progress.</w:t>
      </w:r>
      <w:commentRangeEnd w:id="58"/>
      <w:r w:rsidR="001325A1">
        <w:rPr>
          <w:rStyle w:val="CommentReference"/>
          <w:rFonts w:asciiTheme="minorHAnsi" w:eastAsiaTheme="minorHAnsi" w:hAnsiTheme="minorHAnsi" w:cstheme="minorBidi"/>
          <w:lang w:val="en-GB"/>
        </w:rPr>
        <w:commentReference w:id="58"/>
      </w:r>
    </w:p>
    <w:p w14:paraId="10450034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71" w:author="Stephen Dugdale (staff)" w:date="2022-11-14T13:25:00Z">
          <w:pPr>
            <w:spacing w:after="0" w:line="360" w:lineRule="auto"/>
          </w:pPr>
        </w:pPrChange>
      </w:pPr>
    </w:p>
    <w:p w14:paraId="42259093" w14:textId="55818AEC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72" w:author="Stephen Dugdale (staff)" w:date="2022-11-14T13:25:00Z">
          <w:pPr>
            <w:spacing w:after="0" w:line="360" w:lineRule="auto"/>
          </w:pPr>
        </w:pPrChange>
      </w:pPr>
      <w:r w:rsidRPr="00AC7F44">
        <w:rPr>
          <w:rFonts w:ascii="Arial" w:hAnsi="Arial" w:cs="Arial"/>
          <w:b/>
          <w:bCs/>
        </w:rPr>
        <w:t>Research Excellence Framework (REF</w:t>
      </w:r>
      <w:r w:rsidRPr="00AC7F44">
        <w:rPr>
          <w:rFonts w:ascii="Arial" w:hAnsi="Arial" w:cs="Arial"/>
        </w:rPr>
        <w:t xml:space="preserve">) </w:t>
      </w:r>
      <w:r w:rsidRPr="00AC7F44">
        <w:rPr>
          <w:rFonts w:ascii="Arial" w:hAnsi="Arial" w:cs="Arial"/>
          <w:b/>
          <w:bCs/>
        </w:rPr>
        <w:t>Reports</w:t>
      </w:r>
      <w:r w:rsidRPr="00AC7F44">
        <w:rPr>
          <w:rFonts w:ascii="Arial" w:hAnsi="Arial" w:cs="Arial"/>
        </w:rPr>
        <w:t xml:space="preserve"> – UoN Geography</w:t>
      </w:r>
    </w:p>
    <w:p w14:paraId="36282E65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73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Contributed supporting evidence to REF reports for Blue-Green cities project </w:t>
      </w:r>
    </w:p>
    <w:p w14:paraId="3E88AE1C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74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Costa-Rica vs Nicaragua International Court of Justice Case REF Report evidence collation</w:t>
      </w:r>
    </w:p>
    <w:p w14:paraId="6084AB13" w14:textId="77777777" w:rsidR="00B34FA0" w:rsidRPr="00AC7F44" w:rsidRDefault="00B34FA0">
      <w:pPr>
        <w:spacing w:after="0" w:line="360" w:lineRule="auto"/>
        <w:jc w:val="both"/>
        <w:rPr>
          <w:rFonts w:ascii="Arial" w:hAnsi="Arial" w:cs="Arial"/>
        </w:rPr>
        <w:pPrChange w:id="75" w:author="Stephen Dugdale (staff)" w:date="2022-11-14T13:25:00Z">
          <w:pPr>
            <w:spacing w:after="0" w:line="360" w:lineRule="auto"/>
          </w:pPr>
        </w:pPrChange>
      </w:pPr>
    </w:p>
    <w:p w14:paraId="40DA3788" w14:textId="05BDCEEF" w:rsidR="000205E4" w:rsidRPr="000205E4" w:rsidRDefault="006131D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76" w:author="Stephen Dugdale (staff)" w:date="2022-11-14T13:25:00Z">
          <w:pPr>
            <w:spacing w:after="0" w:line="360" w:lineRule="auto"/>
          </w:pPr>
        </w:pPrChange>
      </w:pPr>
      <w:r w:rsidRPr="000205E4">
        <w:rPr>
          <w:rFonts w:ascii="Arial" w:hAnsi="Arial" w:cs="Arial"/>
          <w:b/>
          <w:bCs/>
          <w:sz w:val="28"/>
          <w:szCs w:val="28"/>
        </w:rPr>
        <w:t>Conferences</w:t>
      </w:r>
    </w:p>
    <w:p w14:paraId="72AA2E44" w14:textId="77777777" w:rsidR="000205E4" w:rsidRDefault="000205E4">
      <w:pPr>
        <w:spacing w:after="0" w:line="360" w:lineRule="auto"/>
        <w:jc w:val="both"/>
        <w:rPr>
          <w:rFonts w:ascii="Arial" w:hAnsi="Arial" w:cs="Arial"/>
          <w:b/>
          <w:bCs/>
        </w:rPr>
        <w:pPrChange w:id="77" w:author="Stephen Dugdale (staff)" w:date="2022-11-14T13:25:00Z">
          <w:pPr>
            <w:spacing w:after="0" w:line="360" w:lineRule="auto"/>
          </w:pPr>
        </w:pPrChange>
      </w:pPr>
    </w:p>
    <w:p w14:paraId="73E551BA" w14:textId="176364CD" w:rsidR="0043736A" w:rsidRPr="00CD658A" w:rsidRDefault="00811F8C">
      <w:pPr>
        <w:spacing w:after="0" w:line="360" w:lineRule="auto"/>
        <w:jc w:val="both"/>
        <w:rPr>
          <w:rFonts w:ascii="Arial" w:hAnsi="Arial" w:cs="Arial"/>
          <w:b/>
          <w:bCs/>
        </w:rPr>
        <w:pPrChange w:id="78" w:author="Stephen Dugdale (staff)" w:date="2022-11-14T13:25:00Z">
          <w:pPr>
            <w:spacing w:after="0" w:line="360" w:lineRule="auto"/>
          </w:pPr>
        </w:pPrChange>
      </w:pPr>
      <w:commentRangeStart w:id="79"/>
      <w:r w:rsidRPr="00CD658A">
        <w:rPr>
          <w:rFonts w:ascii="Arial" w:hAnsi="Arial" w:cs="Arial"/>
          <w:b/>
          <w:bCs/>
        </w:rPr>
        <w:t xml:space="preserve">UK Earth Observation conference September 2022: </w:t>
      </w:r>
    </w:p>
    <w:p w14:paraId="6649499F" w14:textId="2184A235" w:rsidR="00BD24F7" w:rsidRPr="00CD658A" w:rsidRDefault="0043736A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 w:line="360" w:lineRule="auto"/>
        <w:ind w:left="0" w:right="20" w:hanging="357"/>
        <w:jc w:val="both"/>
        <w:rPr>
          <w:rFonts w:ascii="Arial" w:hAnsi="Arial" w:cs="Arial"/>
          <w:sz w:val="22"/>
          <w:szCs w:val="22"/>
        </w:rPr>
        <w:pPrChange w:id="80" w:author="Stephen Dugdale (staff)" w:date="2022-11-14T13:25:00Z">
          <w:pPr>
            <w:pStyle w:val="papertitle"/>
            <w:numPr>
              <w:numId w:val="4"/>
            </w:numPr>
            <w:shd w:val="clear" w:color="auto" w:fill="FFFFFF"/>
            <w:spacing w:before="72" w:beforeAutospacing="0" w:after="0" w:afterAutospacing="0" w:line="360" w:lineRule="auto"/>
            <w:ind w:left="720" w:right="20" w:hanging="357"/>
          </w:pPr>
        </w:pPrChange>
      </w:pPr>
      <w:r w:rsidRPr="00E078B9">
        <w:rPr>
          <w:rFonts w:ascii="Arial" w:hAnsi="Arial" w:cs="Arial"/>
          <w:b/>
          <w:bCs/>
          <w:sz w:val="22"/>
          <w:szCs w:val="22"/>
        </w:rPr>
        <w:t>Poster</w:t>
      </w:r>
      <w:r>
        <w:rPr>
          <w:rFonts w:ascii="Arial" w:hAnsi="Arial" w:cs="Arial"/>
          <w:sz w:val="22"/>
          <w:szCs w:val="22"/>
        </w:rPr>
        <w:t xml:space="preserve">: </w:t>
      </w:r>
      <w:r w:rsidR="00BD24F7" w:rsidRPr="00CD658A">
        <w:rPr>
          <w:rFonts w:ascii="Arial" w:hAnsi="Arial" w:cs="Arial"/>
          <w:sz w:val="22"/>
          <w:szCs w:val="22"/>
        </w:rPr>
        <w:t>Earth Observation and Artificial Intelligence for a river digital twin: first steps</w:t>
      </w:r>
      <w:r w:rsidR="00CD658A">
        <w:rPr>
          <w:rFonts w:ascii="Arial" w:hAnsi="Arial" w:cs="Arial"/>
          <w:sz w:val="22"/>
          <w:szCs w:val="22"/>
        </w:rPr>
        <w:t>.</w:t>
      </w:r>
    </w:p>
    <w:p w14:paraId="249A3364" w14:textId="77777777" w:rsidR="00BD24F7" w:rsidRPr="00CD658A" w:rsidRDefault="00BD24F7">
      <w:pPr>
        <w:pStyle w:val="paperauthor"/>
        <w:shd w:val="clear" w:color="auto" w:fill="FFFFFF"/>
        <w:spacing w:before="0" w:beforeAutospacing="0" w:after="0" w:afterAutospacing="0" w:line="360" w:lineRule="auto"/>
        <w:ind w:right="20"/>
        <w:jc w:val="both"/>
        <w:rPr>
          <w:rFonts w:ascii="Arial" w:hAnsi="Arial" w:cs="Arial"/>
          <w:color w:val="000000"/>
          <w:sz w:val="22"/>
          <w:szCs w:val="22"/>
        </w:rPr>
        <w:pPrChange w:id="81" w:author="Stephen Dugdale (staff)" w:date="2022-11-14T13:25:00Z">
          <w:pPr>
            <w:pStyle w:val="paperauthor"/>
            <w:shd w:val="clear" w:color="auto" w:fill="FFFFFF"/>
            <w:spacing w:before="0" w:beforeAutospacing="0" w:after="0" w:afterAutospacing="0" w:line="360" w:lineRule="auto"/>
            <w:ind w:right="20"/>
          </w:pPr>
        </w:pPrChange>
      </w:pPr>
      <w:r w:rsidRPr="00CD658A">
        <w:rPr>
          <w:rFonts w:ascii="Arial" w:hAnsi="Arial" w:cs="Arial"/>
          <w:color w:val="000000"/>
          <w:sz w:val="22"/>
          <w:szCs w:val="22"/>
        </w:rPr>
        <w:t>Samuel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Stephen J Dugdale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Doreen S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2E3299F6" w14:textId="77777777" w:rsidR="00BD24F7" w:rsidRPr="00CD658A" w:rsidRDefault="00BD24F7">
      <w:pPr>
        <w:spacing w:after="0" w:line="360" w:lineRule="auto"/>
        <w:ind w:hanging="357"/>
        <w:jc w:val="both"/>
        <w:rPr>
          <w:rFonts w:ascii="Arial" w:hAnsi="Arial" w:cs="Arial"/>
          <w:b/>
          <w:bCs/>
        </w:rPr>
        <w:pPrChange w:id="82" w:author="Stephen Dugdale (staff)" w:date="2022-11-14T13:25:00Z">
          <w:pPr>
            <w:spacing w:after="0" w:line="360" w:lineRule="auto"/>
            <w:ind w:hanging="357"/>
          </w:pPr>
        </w:pPrChange>
      </w:pPr>
    </w:p>
    <w:p w14:paraId="06F108EB" w14:textId="6545F893" w:rsidR="00B34FA0" w:rsidRPr="00CD658A" w:rsidRDefault="00B34FA0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 w:line="360" w:lineRule="auto"/>
        <w:ind w:left="0" w:right="20" w:hanging="357"/>
        <w:jc w:val="both"/>
        <w:rPr>
          <w:rFonts w:ascii="Arial" w:hAnsi="Arial" w:cs="Arial"/>
          <w:sz w:val="22"/>
          <w:szCs w:val="22"/>
        </w:rPr>
        <w:pPrChange w:id="83" w:author="Stephen Dugdale (staff)" w:date="2022-11-14T13:25:00Z">
          <w:pPr>
            <w:pStyle w:val="papertitle"/>
            <w:numPr>
              <w:numId w:val="4"/>
            </w:numPr>
            <w:shd w:val="clear" w:color="auto" w:fill="FFFFFF"/>
            <w:spacing w:before="72" w:beforeAutospacing="0" w:after="0" w:afterAutospacing="0" w:line="360" w:lineRule="auto"/>
            <w:ind w:left="720" w:right="20" w:hanging="357"/>
          </w:pPr>
        </w:pPrChange>
      </w:pPr>
      <w:r w:rsidRPr="00CD658A">
        <w:rPr>
          <w:rFonts w:ascii="Arial" w:hAnsi="Arial" w:cs="Arial"/>
          <w:sz w:val="22"/>
          <w:szCs w:val="22"/>
        </w:rPr>
        <w:t>Emissions, Modern Slavery and Identifying Avenues to Mitigate Climate Change</w:t>
      </w:r>
      <w:r w:rsidR="00CD658A">
        <w:rPr>
          <w:rFonts w:ascii="Arial" w:hAnsi="Arial" w:cs="Arial"/>
          <w:sz w:val="22"/>
          <w:szCs w:val="22"/>
        </w:rPr>
        <w:t>.</w:t>
      </w:r>
    </w:p>
    <w:p w14:paraId="67EFC56F" w14:textId="77777777" w:rsidR="00B34FA0" w:rsidRPr="00CD658A" w:rsidRDefault="00B34FA0">
      <w:pPr>
        <w:pStyle w:val="paperauthor"/>
        <w:shd w:val="clear" w:color="auto" w:fill="FFFFFF"/>
        <w:spacing w:before="0" w:beforeAutospacing="0" w:after="0" w:afterAutospacing="0" w:line="360" w:lineRule="auto"/>
        <w:ind w:right="20"/>
        <w:jc w:val="both"/>
        <w:rPr>
          <w:rFonts w:ascii="Arial" w:hAnsi="Arial" w:cs="Arial"/>
          <w:color w:val="000000"/>
          <w:sz w:val="22"/>
          <w:szCs w:val="22"/>
        </w:rPr>
        <w:pPrChange w:id="84" w:author="Stephen Dugdale (staff)" w:date="2022-11-14T13:25:00Z">
          <w:pPr>
            <w:pStyle w:val="paperauthor"/>
            <w:shd w:val="clear" w:color="auto" w:fill="FFFFFF"/>
            <w:spacing w:before="0" w:beforeAutospacing="0" w:after="0" w:afterAutospacing="0" w:line="360" w:lineRule="auto"/>
            <w:ind w:right="20"/>
          </w:pPr>
        </w:pPrChange>
      </w:pPr>
      <w:r w:rsidRPr="00CD658A">
        <w:rPr>
          <w:rFonts w:ascii="Arial" w:hAnsi="Arial" w:cs="Arial"/>
          <w:color w:val="000000"/>
          <w:sz w:val="22"/>
          <w:szCs w:val="22"/>
        </w:rPr>
        <w:t>Bethany Jackson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Doreen S.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Jess L. Decker Sparks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Edgar Rodríguez Huerta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Nicole Tichenor Blackstone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3</w:t>
      </w:r>
      <w:r w:rsidRPr="00CD658A">
        <w:rPr>
          <w:rFonts w:ascii="Arial" w:hAnsi="Arial" w:cs="Arial"/>
          <w:color w:val="000000"/>
          <w:sz w:val="22"/>
          <w:szCs w:val="22"/>
        </w:rPr>
        <w:t>, Sam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4</w:t>
      </w:r>
      <w:r w:rsidRPr="00CD658A">
        <w:rPr>
          <w:rFonts w:ascii="Arial" w:hAnsi="Arial" w:cs="Arial"/>
          <w:color w:val="000000"/>
          <w:sz w:val="22"/>
          <w:szCs w:val="22"/>
        </w:rPr>
        <w:t>, Bobbie Blair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Bertrand Perrat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5</w:t>
      </w:r>
      <w:r w:rsidRPr="00CD658A">
        <w:rPr>
          <w:rFonts w:ascii="Arial" w:hAnsi="Arial" w:cs="Arial"/>
          <w:color w:val="000000"/>
          <w:sz w:val="22"/>
          <w:szCs w:val="22"/>
        </w:rPr>
        <w:t>, Giles M. Foody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17947B33" w14:textId="692EDE0D" w:rsidR="00B34FA0" w:rsidRPr="00AC7F44" w:rsidRDefault="00B34FA0">
      <w:pPr>
        <w:spacing w:after="0" w:line="360" w:lineRule="auto"/>
        <w:jc w:val="both"/>
        <w:rPr>
          <w:rFonts w:ascii="Arial" w:hAnsi="Arial" w:cs="Arial"/>
        </w:rPr>
        <w:pPrChange w:id="85" w:author="Stephen Dugdale (staff)" w:date="2022-11-14T13:25:00Z">
          <w:pPr>
            <w:spacing w:after="0" w:line="360" w:lineRule="auto"/>
          </w:pPr>
        </w:pPrChange>
      </w:pPr>
    </w:p>
    <w:p w14:paraId="4609872B" w14:textId="61E00031" w:rsidR="00811F8C" w:rsidRPr="00AC7F44" w:rsidRDefault="00811F8C">
      <w:pPr>
        <w:spacing w:after="0" w:line="360" w:lineRule="auto"/>
        <w:jc w:val="both"/>
        <w:rPr>
          <w:rFonts w:ascii="Arial" w:hAnsi="Arial" w:cs="Arial"/>
        </w:rPr>
        <w:pPrChange w:id="86" w:author="Stephen Dugdale (staff)" w:date="2022-11-14T13:25:00Z">
          <w:pPr>
            <w:spacing w:after="0" w:line="360" w:lineRule="auto"/>
          </w:pPr>
        </w:pPrChange>
      </w:pPr>
      <w:commentRangeStart w:id="87"/>
      <w:r w:rsidRPr="00AC7F44">
        <w:rPr>
          <w:rFonts w:ascii="Arial" w:hAnsi="Arial" w:cs="Arial"/>
          <w:b/>
          <w:bCs/>
        </w:rPr>
        <w:t>Attendee</w:t>
      </w:r>
      <w:r w:rsidRPr="00AC7F44">
        <w:rPr>
          <w:rFonts w:ascii="Arial" w:hAnsi="Arial" w:cs="Arial"/>
        </w:rPr>
        <w:t xml:space="preserve">: </w:t>
      </w:r>
    </w:p>
    <w:p w14:paraId="6974444B" w14:textId="46A072A3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88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Wavelength</w:t>
      </w:r>
      <w:r w:rsidR="0043736A" w:rsidRPr="00345B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F9D" w:rsidRPr="00345B3B">
        <w:rPr>
          <w:rFonts w:ascii="Arial" w:hAnsi="Arial" w:cs="Arial"/>
          <w:sz w:val="22"/>
          <w:szCs w:val="22"/>
        </w:rPr>
        <w:t>RSPSoc</w:t>
      </w:r>
      <w:proofErr w:type="spellEnd"/>
      <w:r w:rsidR="00F05F9D" w:rsidRPr="00345B3B">
        <w:rPr>
          <w:rFonts w:ascii="Arial" w:hAnsi="Arial" w:cs="Arial"/>
          <w:sz w:val="22"/>
          <w:szCs w:val="22"/>
        </w:rPr>
        <w:t xml:space="preserve"> early career researcher conference</w:t>
      </w:r>
      <w:r w:rsidR="00216163" w:rsidRPr="00345B3B">
        <w:rPr>
          <w:rFonts w:ascii="Arial" w:hAnsi="Arial" w:cs="Arial"/>
          <w:sz w:val="22"/>
          <w:szCs w:val="22"/>
        </w:rPr>
        <w:t xml:space="preserve"> 2022</w:t>
      </w:r>
    </w:p>
    <w:p w14:paraId="1B9E5BFB" w14:textId="52ACE16B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89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proofErr w:type="spellStart"/>
      <w:r w:rsidRPr="00345B3B">
        <w:rPr>
          <w:rFonts w:ascii="Arial" w:hAnsi="Arial" w:cs="Arial"/>
          <w:sz w:val="22"/>
          <w:szCs w:val="22"/>
        </w:rPr>
        <w:lastRenderedPageBreak/>
        <w:t>Northumbria</w:t>
      </w:r>
      <w:proofErr w:type="spellEnd"/>
      <w:r w:rsidRPr="00345B3B">
        <w:rPr>
          <w:rFonts w:ascii="Arial" w:hAnsi="Arial" w:cs="Arial"/>
          <w:sz w:val="22"/>
          <w:szCs w:val="22"/>
        </w:rPr>
        <w:t xml:space="preserve"> </w:t>
      </w:r>
      <w:r w:rsidR="00E078B9" w:rsidRPr="00345B3B">
        <w:rPr>
          <w:rFonts w:ascii="Arial" w:hAnsi="Arial" w:cs="Arial"/>
          <w:sz w:val="22"/>
          <w:szCs w:val="22"/>
        </w:rPr>
        <w:t>Water I</w:t>
      </w:r>
      <w:r w:rsidRPr="00345B3B">
        <w:rPr>
          <w:rFonts w:ascii="Arial" w:hAnsi="Arial" w:cs="Arial"/>
          <w:sz w:val="22"/>
          <w:szCs w:val="22"/>
        </w:rPr>
        <w:t>nnovation festival</w:t>
      </w:r>
      <w:r w:rsidR="00216163" w:rsidRPr="00345B3B">
        <w:rPr>
          <w:rFonts w:ascii="Arial" w:hAnsi="Arial" w:cs="Arial"/>
          <w:sz w:val="22"/>
          <w:szCs w:val="22"/>
        </w:rPr>
        <w:t xml:space="preserve"> 2021</w:t>
      </w:r>
      <w:r w:rsidR="00E078B9" w:rsidRPr="00345B3B">
        <w:rPr>
          <w:rFonts w:ascii="Arial" w:hAnsi="Arial" w:cs="Arial"/>
          <w:sz w:val="22"/>
          <w:szCs w:val="22"/>
        </w:rPr>
        <w:t>: Catapult Satellite Applications “sprint”</w:t>
      </w:r>
    </w:p>
    <w:p w14:paraId="426F4B4A" w14:textId="0BFAB111" w:rsidR="00E078B9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90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Geo for Good</w:t>
      </w:r>
      <w:r w:rsidR="00E078B9" w:rsidRPr="00345B3B">
        <w:rPr>
          <w:rFonts w:ascii="Arial" w:hAnsi="Arial" w:cs="Arial"/>
          <w:sz w:val="22"/>
          <w:szCs w:val="22"/>
        </w:rPr>
        <w:t xml:space="preserve"> </w:t>
      </w:r>
      <w:r w:rsidR="00EA29E5" w:rsidRPr="00345B3B">
        <w:rPr>
          <w:rFonts w:ascii="Arial" w:hAnsi="Arial" w:cs="Arial"/>
          <w:sz w:val="22"/>
          <w:szCs w:val="22"/>
        </w:rPr>
        <w:t xml:space="preserve">2021 </w:t>
      </w:r>
      <w:r w:rsidR="00E078B9" w:rsidRPr="00345B3B">
        <w:rPr>
          <w:rFonts w:ascii="Arial" w:hAnsi="Arial" w:cs="Arial"/>
          <w:sz w:val="22"/>
          <w:szCs w:val="22"/>
        </w:rPr>
        <w:t>Google Conference</w:t>
      </w:r>
      <w:commentRangeEnd w:id="79"/>
      <w:r w:rsidR="001325A1">
        <w:rPr>
          <w:rStyle w:val="CommentReference"/>
          <w:rFonts w:asciiTheme="minorHAnsi" w:eastAsiaTheme="minorHAnsi" w:hAnsiTheme="minorHAnsi" w:cstheme="minorBidi"/>
          <w:lang w:val="en-GB"/>
        </w:rPr>
        <w:commentReference w:id="79"/>
      </w:r>
    </w:p>
    <w:p w14:paraId="7AEBE465" w14:textId="588B1CCE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91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Introduction to python for remote sensing</w:t>
      </w:r>
      <w:r w:rsidR="00E078B9" w:rsidRPr="00345B3B">
        <w:rPr>
          <w:rFonts w:ascii="Arial" w:hAnsi="Arial" w:cs="Arial"/>
          <w:sz w:val="22"/>
          <w:szCs w:val="22"/>
        </w:rPr>
        <w:t xml:space="preserve"> </w:t>
      </w:r>
      <w:r w:rsidR="00216163" w:rsidRPr="00345B3B">
        <w:rPr>
          <w:rFonts w:ascii="Arial" w:hAnsi="Arial" w:cs="Arial"/>
          <w:sz w:val="22"/>
          <w:szCs w:val="22"/>
        </w:rPr>
        <w:t>September 2021</w:t>
      </w:r>
      <w:r w:rsidR="00FF73CE" w:rsidRPr="00345B3B">
        <w:rPr>
          <w:rFonts w:ascii="Arial" w:hAnsi="Arial" w:cs="Arial"/>
          <w:sz w:val="22"/>
          <w:szCs w:val="22"/>
        </w:rPr>
        <w:t>–</w:t>
      </w:r>
      <w:r w:rsidR="004F098D" w:rsidRPr="00345B3B">
        <w:rPr>
          <w:rFonts w:ascii="Arial" w:hAnsi="Arial" w:cs="Arial"/>
          <w:sz w:val="22"/>
          <w:szCs w:val="22"/>
        </w:rPr>
        <w:t xml:space="preserve"> </w:t>
      </w:r>
      <w:r w:rsidR="00FF73CE" w:rsidRPr="00345B3B">
        <w:rPr>
          <w:rFonts w:ascii="Arial" w:hAnsi="Arial" w:cs="Arial"/>
          <w:sz w:val="22"/>
          <w:szCs w:val="22"/>
        </w:rPr>
        <w:t>Geological Remote Sensing Group</w:t>
      </w:r>
      <w:r w:rsidR="00216163" w:rsidRPr="00345B3B">
        <w:rPr>
          <w:rFonts w:ascii="Arial" w:hAnsi="Arial" w:cs="Arial"/>
          <w:sz w:val="22"/>
          <w:szCs w:val="22"/>
        </w:rPr>
        <w:t xml:space="preserve"> </w:t>
      </w:r>
    </w:p>
    <w:p w14:paraId="312D8653" w14:textId="487E5324" w:rsidR="00811F8C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  <w:lang w:eastAsia="en-GB"/>
        </w:rPr>
        <w:pPrChange w:id="92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  <w:lang w:eastAsia="en-GB"/>
        </w:rPr>
        <w:t>Satellite data analysis and Machine Learning classification with QGIS workshop</w:t>
      </w:r>
      <w:r w:rsidR="00EA29E5" w:rsidRPr="00345B3B">
        <w:rPr>
          <w:rFonts w:ascii="Arial" w:hAnsi="Arial" w:cs="Arial"/>
          <w:sz w:val="22"/>
          <w:szCs w:val="22"/>
          <w:lang w:eastAsia="en-GB"/>
        </w:rPr>
        <w:t xml:space="preserve"> May 2020 </w:t>
      </w:r>
      <w:r w:rsidR="00320B1F" w:rsidRPr="00345B3B">
        <w:rPr>
          <w:rFonts w:ascii="Arial" w:hAnsi="Arial" w:cs="Arial"/>
          <w:sz w:val="22"/>
          <w:szCs w:val="22"/>
          <w:lang w:eastAsia="en-GB"/>
        </w:rPr>
        <w:t>AI for Good</w:t>
      </w:r>
      <w:commentRangeEnd w:id="87"/>
      <w:r w:rsidR="001325A1">
        <w:rPr>
          <w:rStyle w:val="CommentReference"/>
          <w:rFonts w:asciiTheme="minorHAnsi" w:eastAsiaTheme="minorHAnsi" w:hAnsiTheme="minorHAnsi" w:cstheme="minorBidi"/>
          <w:lang w:val="en-GB"/>
        </w:rPr>
        <w:commentReference w:id="87"/>
      </w:r>
    </w:p>
    <w:p w14:paraId="31486ADD" w14:textId="77777777" w:rsidR="001D455F" w:rsidRPr="001D455F" w:rsidRDefault="001D455F">
      <w:pPr>
        <w:spacing w:line="360" w:lineRule="auto"/>
        <w:jc w:val="both"/>
        <w:rPr>
          <w:rFonts w:ascii="Arial" w:hAnsi="Arial" w:cs="Arial"/>
          <w:lang w:eastAsia="en-GB"/>
        </w:rPr>
        <w:pPrChange w:id="93" w:author="Stephen Dugdale (staff)" w:date="2022-11-14T13:25:00Z">
          <w:pPr>
            <w:spacing w:line="360" w:lineRule="auto"/>
          </w:pPr>
        </w:pPrChange>
      </w:pPr>
    </w:p>
    <w:p w14:paraId="4C0EAAF6" w14:textId="77777777" w:rsidR="005C0263" w:rsidRDefault="005C0263">
      <w:pPr>
        <w:spacing w:after="0" w:line="360" w:lineRule="auto"/>
        <w:jc w:val="both"/>
        <w:rPr>
          <w:rFonts w:ascii="Arial" w:hAnsi="Arial" w:cs="Arial"/>
          <w:b/>
          <w:bCs/>
        </w:rPr>
        <w:pPrChange w:id="94" w:author="Stephen Dugdale (staff)" w:date="2022-11-14T13:25:00Z">
          <w:pPr>
            <w:spacing w:after="0" w:line="360" w:lineRule="auto"/>
          </w:pPr>
        </w:pPrChange>
      </w:pPr>
    </w:p>
    <w:p w14:paraId="53374819" w14:textId="1107A6B1" w:rsidR="00320B1F" w:rsidRPr="00320B1F" w:rsidRDefault="001325A1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95" w:author="Stephen Dugdale (staff)" w:date="2022-11-14T13:25:00Z">
          <w:pPr>
            <w:spacing w:after="0" w:line="360" w:lineRule="auto"/>
          </w:pPr>
        </w:pPrChange>
      </w:pPr>
      <w:ins w:id="96" w:author="Stephen Dugdale (staff)" w:date="2022-11-14T13:23:00Z">
        <w:r>
          <w:rPr>
            <w:rFonts w:ascii="Arial" w:hAnsi="Arial" w:cs="Arial"/>
            <w:b/>
            <w:bCs/>
            <w:sz w:val="28"/>
            <w:szCs w:val="28"/>
          </w:rPr>
          <w:t xml:space="preserve">Research Skills and </w:t>
        </w:r>
      </w:ins>
      <w:r w:rsidR="006131DD" w:rsidRPr="00320B1F">
        <w:rPr>
          <w:rFonts w:ascii="Arial" w:hAnsi="Arial" w:cs="Arial"/>
          <w:b/>
          <w:bCs/>
          <w:sz w:val="28"/>
          <w:szCs w:val="28"/>
        </w:rPr>
        <w:t>Training</w:t>
      </w:r>
    </w:p>
    <w:p w14:paraId="06F50B7E" w14:textId="1B86D61A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97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 xml:space="preserve">Python: (Artificial intelligence, Neural Networks, </w:t>
      </w:r>
      <w:proofErr w:type="spellStart"/>
      <w:r w:rsidRPr="00345B3B">
        <w:rPr>
          <w:rFonts w:ascii="Arial" w:hAnsi="Arial" w:cs="Arial"/>
          <w:sz w:val="22"/>
          <w:szCs w:val="22"/>
        </w:rPr>
        <w:t>Tensorflow</w:t>
      </w:r>
      <w:proofErr w:type="spellEnd"/>
      <w:r w:rsidRPr="00345B3B">
        <w:rPr>
          <w:rFonts w:ascii="Arial" w:hAnsi="Arial" w:cs="Arial"/>
          <w:sz w:val="22"/>
          <w:szCs w:val="22"/>
        </w:rPr>
        <w:t>, statistics)</w:t>
      </w:r>
    </w:p>
    <w:p w14:paraId="7392C051" w14:textId="2D43892F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98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Google Earth Engine</w:t>
      </w:r>
    </w:p>
    <w:p w14:paraId="40212AA4" w14:textId="3F0B6003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99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HTML and CSS (</w:t>
      </w:r>
      <w:r w:rsidR="002158EC">
        <w:fldChar w:fldCharType="begin"/>
      </w:r>
      <w:r w:rsidR="002158EC">
        <w:instrText xml:space="preserve"> HYPERLINK "https://github.com/SamValman" </w:instrText>
      </w:r>
      <w:r w:rsidR="002158EC">
        <w:fldChar w:fldCharType="separate"/>
      </w:r>
      <w:r w:rsidRPr="00345B3B">
        <w:rPr>
          <w:rStyle w:val="Hyperlink"/>
          <w:rFonts w:ascii="Arial" w:hAnsi="Arial" w:cs="Arial"/>
          <w:sz w:val="22"/>
          <w:szCs w:val="22"/>
        </w:rPr>
        <w:t>https://github.com/SamValman</w:t>
      </w:r>
      <w:r w:rsidR="002158EC"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345B3B">
        <w:rPr>
          <w:rFonts w:ascii="Arial" w:hAnsi="Arial" w:cs="Arial"/>
          <w:sz w:val="22"/>
          <w:szCs w:val="22"/>
        </w:rPr>
        <w:t>)</w:t>
      </w:r>
    </w:p>
    <w:p w14:paraId="6E376E7C" w14:textId="1ED070D9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100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 xml:space="preserve">GIS – QGIS, </w:t>
      </w:r>
      <w:proofErr w:type="spellStart"/>
      <w:r w:rsidRPr="00345B3B">
        <w:rPr>
          <w:rFonts w:ascii="Arial" w:hAnsi="Arial" w:cs="Arial"/>
          <w:sz w:val="22"/>
          <w:szCs w:val="22"/>
        </w:rPr>
        <w:t>ArcOnline</w:t>
      </w:r>
      <w:proofErr w:type="spellEnd"/>
      <w:r w:rsidRPr="00345B3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45B3B">
        <w:rPr>
          <w:rFonts w:ascii="Arial" w:hAnsi="Arial" w:cs="Arial"/>
          <w:sz w:val="22"/>
          <w:szCs w:val="22"/>
        </w:rPr>
        <w:t>ArcPro</w:t>
      </w:r>
      <w:proofErr w:type="spellEnd"/>
      <w:r w:rsidRPr="00345B3B">
        <w:rPr>
          <w:rFonts w:ascii="Arial" w:hAnsi="Arial" w:cs="Arial"/>
          <w:sz w:val="22"/>
          <w:szCs w:val="22"/>
        </w:rPr>
        <w:t>, Survey123</w:t>
      </w:r>
    </w:p>
    <w:p w14:paraId="3D8600A9" w14:textId="3570E740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101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Total station LiDAR</w:t>
      </w:r>
    </w:p>
    <w:p w14:paraId="476447B5" w14:textId="315C40C8" w:rsidR="00811F8C" w:rsidRPr="00345B3B" w:rsidRDefault="00811F8C">
      <w:pPr>
        <w:pStyle w:val="ListParagraph"/>
        <w:numPr>
          <w:ilvl w:val="0"/>
          <w:numId w:val="4"/>
        </w:numPr>
        <w:spacing w:line="360" w:lineRule="auto"/>
        <w:ind w:left="0" w:hanging="357"/>
        <w:jc w:val="both"/>
        <w:rPr>
          <w:rFonts w:ascii="Arial" w:hAnsi="Arial" w:cs="Arial"/>
          <w:sz w:val="22"/>
          <w:szCs w:val="22"/>
        </w:rPr>
        <w:pPrChange w:id="102" w:author="Stephen Dugdale (staff)" w:date="2022-11-14T13:25:00Z">
          <w:pPr>
            <w:pStyle w:val="ListParagraph"/>
            <w:numPr>
              <w:numId w:val="4"/>
            </w:numPr>
            <w:spacing w:line="360" w:lineRule="auto"/>
            <w:ind w:left="0" w:hanging="357"/>
          </w:pPr>
        </w:pPrChange>
      </w:pPr>
      <w:r w:rsidRPr="00345B3B">
        <w:rPr>
          <w:rFonts w:ascii="Arial" w:hAnsi="Arial" w:cs="Arial"/>
          <w:sz w:val="22"/>
          <w:szCs w:val="22"/>
        </w:rPr>
        <w:t>RTK GPS</w:t>
      </w:r>
    </w:p>
    <w:p w14:paraId="1CFFD86C" w14:textId="77777777" w:rsidR="00811F8C" w:rsidRPr="00AC7F44" w:rsidRDefault="00811F8C">
      <w:pPr>
        <w:spacing w:after="0" w:line="360" w:lineRule="auto"/>
        <w:jc w:val="both"/>
        <w:rPr>
          <w:rFonts w:ascii="Arial" w:hAnsi="Arial" w:cs="Arial"/>
        </w:rPr>
        <w:pPrChange w:id="103" w:author="Stephen Dugdale (staff)" w:date="2022-11-14T13:25:00Z">
          <w:pPr>
            <w:spacing w:after="0" w:line="360" w:lineRule="auto"/>
          </w:pPr>
        </w:pPrChange>
      </w:pPr>
    </w:p>
    <w:p w14:paraId="3A32FAFE" w14:textId="45E78CB6" w:rsidR="006131DD" w:rsidRPr="00320B1F" w:rsidRDefault="00A9417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104" w:author="Stephen Dugdale (staff)" w:date="2022-11-14T13:25:00Z">
          <w:pPr>
            <w:spacing w:after="0" w:line="360" w:lineRule="auto"/>
          </w:pPr>
        </w:pPrChange>
      </w:pPr>
      <w:r w:rsidRPr="00320B1F">
        <w:rPr>
          <w:rFonts w:ascii="Arial" w:hAnsi="Arial" w:cs="Arial"/>
          <w:b/>
          <w:bCs/>
          <w:sz w:val="28"/>
          <w:szCs w:val="28"/>
        </w:rPr>
        <w:t>Academic and Environmental outreach</w:t>
      </w:r>
    </w:p>
    <w:p w14:paraId="376DAD55" w14:textId="710938C1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05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Produced Wikipedia entries for the Blue-Green Cities water management to help increase </w:t>
      </w:r>
      <w:ins w:id="106" w:author="Stephen Dugdale (staff)" w:date="2022-11-14T13:23:00Z">
        <w:r w:rsidR="00D00E32">
          <w:rPr>
            <w:rFonts w:ascii="Arial" w:hAnsi="Arial" w:cs="Arial"/>
            <w:sz w:val="22"/>
            <w:szCs w:val="22"/>
            <w:lang w:val="en-GB"/>
          </w:rPr>
          <w:t xml:space="preserve">public </w:t>
        </w:r>
      </w:ins>
      <w:r w:rsidRPr="00AC7F44">
        <w:rPr>
          <w:rFonts w:ascii="Arial" w:hAnsi="Arial" w:cs="Arial"/>
          <w:sz w:val="22"/>
          <w:szCs w:val="22"/>
          <w:lang w:val="en-GB"/>
        </w:rPr>
        <w:t>engagement</w:t>
      </w:r>
    </w:p>
    <w:p w14:paraId="059F587E" w14:textId="14B0D6F0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07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Demonstrated fluvial processes to visiting Secondary school students using the </w:t>
      </w:r>
      <w:del w:id="108" w:author="Stephen Dugdale (staff)" w:date="2022-11-14T13:23:00Z">
        <w:r w:rsidRPr="00AC7F44" w:rsidDel="00D00E32">
          <w:rPr>
            <w:rFonts w:ascii="Arial" w:hAnsi="Arial" w:cs="Arial"/>
            <w:sz w:val="22"/>
            <w:szCs w:val="22"/>
            <w:lang w:val="en-GB"/>
          </w:rPr>
          <w:delText xml:space="preserve">water </w:delText>
        </w:r>
      </w:del>
      <w:del w:id="109" w:author="Stephen Dugdale (staff)" w:date="2022-11-14T13:24:00Z">
        <w:r w:rsidRPr="00AC7F44" w:rsidDel="00D00E32">
          <w:rPr>
            <w:rFonts w:ascii="Arial" w:hAnsi="Arial" w:cs="Arial"/>
            <w:sz w:val="22"/>
            <w:szCs w:val="22"/>
            <w:lang w:val="en-GB"/>
          </w:rPr>
          <w:delText xml:space="preserve">flume </w:delText>
        </w:r>
      </w:del>
      <w:r w:rsidRPr="00AC7F44">
        <w:rPr>
          <w:rFonts w:ascii="Arial" w:hAnsi="Arial" w:cs="Arial"/>
          <w:sz w:val="22"/>
          <w:szCs w:val="22"/>
          <w:lang w:val="en-GB"/>
        </w:rPr>
        <w:t>UoN Geography</w:t>
      </w:r>
      <w:ins w:id="110" w:author="Stephen Dugdale (staff)" w:date="2022-11-14T13:24:00Z">
        <w:r w:rsidR="00D00E32">
          <w:rPr>
            <w:rFonts w:ascii="Arial" w:hAnsi="Arial" w:cs="Arial"/>
            <w:sz w:val="22"/>
            <w:szCs w:val="22"/>
            <w:lang w:val="en-GB"/>
          </w:rPr>
          <w:t>’s flume facility.</w:t>
        </w:r>
      </w:ins>
    </w:p>
    <w:p w14:paraId="4D129F9B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11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Demonstrated Cloud Computing introduction for </w:t>
      </w:r>
      <w:commentRangeStart w:id="112"/>
      <w:r w:rsidRPr="00AC7F44">
        <w:rPr>
          <w:rFonts w:ascii="Arial" w:hAnsi="Arial" w:cs="Arial"/>
          <w:sz w:val="22"/>
          <w:szCs w:val="22"/>
          <w:lang w:val="en-GB"/>
        </w:rPr>
        <w:t xml:space="preserve">Geospatial Data Science </w:t>
      </w:r>
      <w:commentRangeEnd w:id="112"/>
      <w:r w:rsidR="00D00E32">
        <w:rPr>
          <w:rStyle w:val="CommentReference"/>
          <w:rFonts w:asciiTheme="minorHAnsi" w:eastAsiaTheme="minorHAnsi" w:hAnsiTheme="minorHAnsi" w:cstheme="minorBidi"/>
          <w:lang w:val="en-GB"/>
        </w:rPr>
        <w:commentReference w:id="112"/>
      </w:r>
      <w:r w:rsidRPr="00AC7F44">
        <w:rPr>
          <w:rFonts w:ascii="Arial" w:hAnsi="Arial" w:cs="Arial"/>
          <w:sz w:val="22"/>
          <w:szCs w:val="22"/>
          <w:lang w:val="en-GB"/>
        </w:rPr>
        <w:t>Masters students</w:t>
      </w:r>
    </w:p>
    <w:p w14:paraId="5E81E23C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13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Presented tutorial for Cloud Computing using Google Earth Engine to </w:t>
      </w:r>
      <w:commentRangeStart w:id="114"/>
      <w:r w:rsidRPr="00AC7F44">
        <w:rPr>
          <w:rFonts w:ascii="Arial" w:hAnsi="Arial" w:cs="Arial"/>
          <w:sz w:val="22"/>
          <w:szCs w:val="22"/>
          <w:lang w:val="en-GB"/>
        </w:rPr>
        <w:t>Freshwater lab group</w:t>
      </w:r>
      <w:commentRangeEnd w:id="114"/>
      <w:r w:rsidR="00D00E32">
        <w:rPr>
          <w:rStyle w:val="CommentReference"/>
          <w:rFonts w:asciiTheme="minorHAnsi" w:eastAsiaTheme="minorHAnsi" w:hAnsiTheme="minorHAnsi" w:cstheme="minorBidi"/>
          <w:lang w:val="en-GB"/>
        </w:rPr>
        <w:commentReference w:id="114"/>
      </w:r>
    </w:p>
    <w:p w14:paraId="37D10B56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15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16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Nottingham Wildlife Trust Volunteer (2019-2020)</w:t>
      </w:r>
    </w:p>
    <w:p w14:paraId="233C7D5B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17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Major to Minor Lizard monitoring (2019)</w:t>
      </w:r>
    </w:p>
    <w:p w14:paraId="5F0E01F3" w14:textId="77777777" w:rsidR="00A94178" w:rsidRPr="00AC7F44" w:rsidRDefault="00A94178">
      <w:pPr>
        <w:spacing w:after="0" w:line="360" w:lineRule="auto"/>
        <w:jc w:val="both"/>
        <w:rPr>
          <w:rFonts w:ascii="Arial" w:hAnsi="Arial" w:cs="Arial"/>
        </w:rPr>
        <w:pPrChange w:id="118" w:author="Stephen Dugdale (staff)" w:date="2022-11-14T13:25:00Z">
          <w:pPr>
            <w:spacing w:after="0" w:line="360" w:lineRule="auto"/>
          </w:pPr>
        </w:pPrChange>
      </w:pPr>
    </w:p>
    <w:p w14:paraId="3FC52B6B" w14:textId="44121E05" w:rsidR="006131DD" w:rsidRDefault="006131D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119" w:author="Stephen Dugdale (staff)" w:date="2022-11-14T13:25:00Z">
          <w:pPr>
            <w:spacing w:after="0" w:line="360" w:lineRule="auto"/>
          </w:pPr>
        </w:pPrChange>
      </w:pPr>
      <w:r w:rsidRPr="00320B1F">
        <w:rPr>
          <w:rFonts w:ascii="Arial" w:hAnsi="Arial" w:cs="Arial"/>
          <w:b/>
          <w:bCs/>
          <w:sz w:val="28"/>
          <w:szCs w:val="28"/>
        </w:rPr>
        <w:t>Interests</w:t>
      </w:r>
    </w:p>
    <w:p w14:paraId="06168488" w14:textId="77777777" w:rsidR="00320B1F" w:rsidRPr="00320B1F" w:rsidRDefault="00320B1F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120" w:author="Stephen Dugdale (staff)" w:date="2022-11-14T13:25:00Z">
          <w:pPr>
            <w:spacing w:after="0" w:line="360" w:lineRule="auto"/>
          </w:pPr>
        </w:pPrChange>
      </w:pPr>
    </w:p>
    <w:p w14:paraId="5D77E3BB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21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Team Great Britain Kayaking (2016-2021)</w:t>
      </w:r>
    </w:p>
    <w:p w14:paraId="5B686263" w14:textId="77777777" w:rsidR="00A94178" w:rsidRPr="00AC7F44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22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Helping organise Nottingham World Championships (July 2022)</w:t>
      </w:r>
    </w:p>
    <w:p w14:paraId="589EC1A6" w14:textId="52612AB9" w:rsidR="00A94178" w:rsidRDefault="00A941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23" w:author="Stephen Dugdale (staff)" w:date="2022-11-14T13:25:00Z">
          <w:pPr>
            <w:pStyle w:val="ListParagraph"/>
            <w:numPr>
              <w:numId w:val="1"/>
            </w:numPr>
            <w:spacing w:line="360" w:lineRule="auto"/>
            <w:ind w:left="0" w:hanging="360"/>
          </w:pPr>
        </w:pPrChange>
      </w:pPr>
      <w:r w:rsidRPr="00AC7F44">
        <w:rPr>
          <w:rFonts w:ascii="Arial" w:hAnsi="Arial" w:cs="Arial"/>
          <w:sz w:val="22"/>
          <w:szCs w:val="22"/>
          <w:lang w:val="en-GB"/>
        </w:rPr>
        <w:t>Coached Junior Development Squad kayaking (July 2021)</w:t>
      </w:r>
    </w:p>
    <w:p w14:paraId="74B0DA37" w14:textId="77777777" w:rsidR="00336AF5" w:rsidRPr="00AC7F44" w:rsidRDefault="00336AF5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GB"/>
        </w:rPr>
        <w:pPrChange w:id="124" w:author="Stephen Dugdale (staff)" w:date="2022-11-14T13:25:00Z">
          <w:pPr>
            <w:pStyle w:val="ListParagraph"/>
            <w:spacing w:line="360" w:lineRule="auto"/>
            <w:ind w:left="0"/>
          </w:pPr>
        </w:pPrChange>
      </w:pPr>
    </w:p>
    <w:p w14:paraId="2573E9BA" w14:textId="0D500875" w:rsidR="006672D0" w:rsidRPr="00336AF5" w:rsidRDefault="006131D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pPrChange w:id="125" w:author="Stephen Dugdale (staff)" w:date="2022-11-14T13:25:00Z">
          <w:pPr>
            <w:spacing w:after="0" w:line="360" w:lineRule="auto"/>
          </w:pPr>
        </w:pPrChange>
      </w:pPr>
      <w:r w:rsidRPr="00336AF5">
        <w:rPr>
          <w:rFonts w:ascii="Arial" w:hAnsi="Arial" w:cs="Arial"/>
          <w:b/>
          <w:bCs/>
          <w:sz w:val="28"/>
          <w:szCs w:val="28"/>
        </w:rPr>
        <w:t>References</w:t>
      </w:r>
    </w:p>
    <w:p w14:paraId="54FA841C" w14:textId="77777777" w:rsidR="006672D0" w:rsidRPr="00AC7F44" w:rsidRDefault="006672D0">
      <w:pPr>
        <w:spacing w:after="0" w:line="360" w:lineRule="auto"/>
        <w:jc w:val="both"/>
        <w:rPr>
          <w:rFonts w:ascii="Arial" w:hAnsi="Arial" w:cs="Arial"/>
        </w:rPr>
        <w:pPrChange w:id="126" w:author="Stephen Dugdale (staff)" w:date="2022-11-14T13:25:00Z">
          <w:pPr>
            <w:spacing w:after="0" w:line="360" w:lineRule="auto"/>
          </w:pPr>
        </w:pPrChange>
      </w:pPr>
    </w:p>
    <w:p w14:paraId="6AE439D3" w14:textId="041B291A" w:rsidR="00336AF5" w:rsidRDefault="00811F8C">
      <w:pPr>
        <w:spacing w:after="0" w:line="360" w:lineRule="auto"/>
        <w:jc w:val="both"/>
        <w:rPr>
          <w:rFonts w:ascii="Arial" w:hAnsi="Arial" w:cs="Arial"/>
        </w:rPr>
        <w:pPrChange w:id="127" w:author="Stephen Dugdale (staff)" w:date="2022-11-14T13:25:00Z">
          <w:pPr>
            <w:spacing w:after="0" w:line="360" w:lineRule="auto"/>
          </w:pPr>
        </w:pPrChange>
      </w:pPr>
      <w:proofErr w:type="spellStart"/>
      <w:r w:rsidRPr="00AC7F44">
        <w:rPr>
          <w:rFonts w:ascii="Arial" w:hAnsi="Arial" w:cs="Arial"/>
        </w:rPr>
        <w:lastRenderedPageBreak/>
        <w:t>Dr.</w:t>
      </w:r>
      <w:proofErr w:type="spellEnd"/>
      <w:r w:rsidRPr="00AC7F44">
        <w:rPr>
          <w:rFonts w:ascii="Arial" w:hAnsi="Arial" w:cs="Arial"/>
        </w:rPr>
        <w:t xml:space="preserve"> Stephen Dugdale</w:t>
      </w:r>
      <w:r w:rsidR="00336AF5">
        <w:rPr>
          <w:rFonts w:ascii="Arial" w:hAnsi="Arial" w:cs="Arial"/>
        </w:rPr>
        <w:t xml:space="preserve">: </w:t>
      </w:r>
      <w:r w:rsidR="002158EC">
        <w:fldChar w:fldCharType="begin"/>
      </w:r>
      <w:r w:rsidR="002158EC">
        <w:instrText xml:space="preserve"> HYPERLINK "mailto:Stephen.Dugdale@nottingham.ac.uk" </w:instrText>
      </w:r>
      <w:r w:rsidR="002158EC">
        <w:fldChar w:fldCharType="separate"/>
      </w:r>
      <w:r w:rsidR="00A549B9" w:rsidRPr="001010F2">
        <w:rPr>
          <w:rStyle w:val="Hyperlink"/>
          <w:rFonts w:ascii="Arial" w:hAnsi="Arial" w:cs="Arial"/>
        </w:rPr>
        <w:t>Stephen.Dugdale@nottingham.ac.uk</w:t>
      </w:r>
      <w:r w:rsidR="002158EC">
        <w:rPr>
          <w:rStyle w:val="Hyperlink"/>
          <w:rFonts w:ascii="Arial" w:hAnsi="Arial" w:cs="Arial"/>
        </w:rPr>
        <w:fldChar w:fldCharType="end"/>
      </w:r>
    </w:p>
    <w:p w14:paraId="1DFCD1FA" w14:textId="77777777" w:rsidR="00A549B9" w:rsidRPr="00AC7F44" w:rsidRDefault="00A549B9">
      <w:pPr>
        <w:spacing w:after="0" w:line="360" w:lineRule="auto"/>
        <w:jc w:val="both"/>
        <w:rPr>
          <w:rFonts w:ascii="Arial" w:hAnsi="Arial" w:cs="Arial"/>
        </w:rPr>
        <w:pPrChange w:id="128" w:author="Stephen Dugdale (staff)" w:date="2022-11-14T13:25:00Z">
          <w:pPr>
            <w:spacing w:after="0" w:line="360" w:lineRule="auto"/>
          </w:pPr>
        </w:pPrChange>
      </w:pPr>
    </w:p>
    <w:p w14:paraId="3ED91F9F" w14:textId="05A86696" w:rsidR="00811F8C" w:rsidRDefault="00811F8C">
      <w:pPr>
        <w:spacing w:after="0" w:line="360" w:lineRule="auto"/>
        <w:jc w:val="both"/>
        <w:rPr>
          <w:rFonts w:ascii="Arial" w:hAnsi="Arial" w:cs="Arial"/>
        </w:rPr>
        <w:pPrChange w:id="129" w:author="Stephen Dugdale (staff)" w:date="2022-11-14T13:25:00Z">
          <w:pPr>
            <w:spacing w:after="0" w:line="360" w:lineRule="auto"/>
          </w:pPr>
        </w:pPrChange>
      </w:pPr>
      <w:r w:rsidRPr="00AC7F44">
        <w:rPr>
          <w:rFonts w:ascii="Arial" w:hAnsi="Arial" w:cs="Arial"/>
        </w:rPr>
        <w:t>Prof. Doreen Boyd</w:t>
      </w:r>
      <w:r w:rsidR="00A549B9">
        <w:rPr>
          <w:rFonts w:ascii="Arial" w:hAnsi="Arial" w:cs="Arial"/>
        </w:rPr>
        <w:t xml:space="preserve">: </w:t>
      </w:r>
      <w:r w:rsidR="002158EC">
        <w:fldChar w:fldCharType="begin"/>
      </w:r>
      <w:r w:rsidR="002158EC">
        <w:instrText xml:space="preserve"> HYPERLINK "mailto:Doreen.Boyd@nottingham.ac.uk" </w:instrText>
      </w:r>
      <w:r w:rsidR="002158EC">
        <w:fldChar w:fldCharType="separate"/>
      </w:r>
      <w:r w:rsidR="00A549B9" w:rsidRPr="001010F2">
        <w:rPr>
          <w:rStyle w:val="Hyperlink"/>
          <w:rFonts w:ascii="Arial" w:hAnsi="Arial" w:cs="Arial"/>
        </w:rPr>
        <w:t>Doreen.Boyd@nottingham.ac.uk</w:t>
      </w:r>
      <w:r w:rsidR="002158EC">
        <w:rPr>
          <w:rStyle w:val="Hyperlink"/>
          <w:rFonts w:ascii="Arial" w:hAnsi="Arial" w:cs="Arial"/>
        </w:rPr>
        <w:fldChar w:fldCharType="end"/>
      </w:r>
    </w:p>
    <w:p w14:paraId="32C50BB1" w14:textId="77777777" w:rsidR="00A549B9" w:rsidRPr="00AC7F44" w:rsidRDefault="00A549B9">
      <w:pPr>
        <w:spacing w:after="0" w:line="360" w:lineRule="auto"/>
        <w:jc w:val="both"/>
        <w:rPr>
          <w:rFonts w:ascii="Arial" w:hAnsi="Arial" w:cs="Arial"/>
        </w:rPr>
        <w:pPrChange w:id="130" w:author="Stephen Dugdale (staff)" w:date="2022-11-14T13:25:00Z">
          <w:pPr>
            <w:spacing w:after="0" w:line="360" w:lineRule="auto"/>
          </w:pPr>
        </w:pPrChange>
      </w:pPr>
    </w:p>
    <w:p w14:paraId="231018D7" w14:textId="199A16DA" w:rsidR="006131DD" w:rsidRPr="00AC7F44" w:rsidRDefault="00811F8C">
      <w:pPr>
        <w:spacing w:after="0" w:line="360" w:lineRule="auto"/>
        <w:jc w:val="both"/>
        <w:rPr>
          <w:rFonts w:ascii="Arial" w:hAnsi="Arial" w:cs="Arial"/>
        </w:rPr>
        <w:pPrChange w:id="131" w:author="Stephen Dugdale (staff)" w:date="2022-11-14T13:25:00Z">
          <w:pPr>
            <w:spacing w:after="0" w:line="360" w:lineRule="auto"/>
          </w:pPr>
        </w:pPrChange>
      </w:pPr>
      <w:r w:rsidRPr="00AC7F44">
        <w:rPr>
          <w:rFonts w:ascii="Arial" w:hAnsi="Arial" w:cs="Arial"/>
        </w:rPr>
        <w:t>Prof. Colin Thorne</w:t>
      </w:r>
      <w:r w:rsidR="00A549B9">
        <w:rPr>
          <w:rFonts w:ascii="Arial" w:hAnsi="Arial" w:cs="Arial"/>
        </w:rPr>
        <w:t xml:space="preserve">: </w:t>
      </w:r>
      <w:r w:rsidR="002158EC">
        <w:fldChar w:fldCharType="begin"/>
      </w:r>
      <w:r w:rsidR="002158EC">
        <w:instrText xml:space="preserve"> HYPERLINK "mailto:CThorne@wolfwaterresources.com" </w:instrText>
      </w:r>
      <w:r w:rsidR="002158EC">
        <w:fldChar w:fldCharType="separate"/>
      </w:r>
      <w:r w:rsidR="00295145" w:rsidRPr="001010F2">
        <w:rPr>
          <w:rStyle w:val="Hyperlink"/>
          <w:rFonts w:ascii="Arial" w:hAnsi="Arial" w:cs="Arial"/>
        </w:rPr>
        <w:t>CThorne@wolfwaterresources.com</w:t>
      </w:r>
      <w:r w:rsidR="002158EC">
        <w:rPr>
          <w:rStyle w:val="Hyperlink"/>
          <w:rFonts w:ascii="Arial" w:hAnsi="Arial" w:cs="Arial"/>
        </w:rPr>
        <w:fldChar w:fldCharType="end"/>
      </w:r>
      <w:r w:rsidR="00295145">
        <w:rPr>
          <w:rFonts w:ascii="Arial" w:hAnsi="Arial" w:cs="Arial"/>
        </w:rPr>
        <w:t xml:space="preserve"> </w:t>
      </w:r>
      <w:r w:rsidR="006672D0" w:rsidRPr="00AC7F44">
        <w:rPr>
          <w:rFonts w:ascii="Arial" w:hAnsi="Arial" w:cs="Arial"/>
        </w:rPr>
        <w:fldChar w:fldCharType="begin"/>
      </w:r>
      <w:r w:rsidR="006672D0" w:rsidRPr="00AC7F44">
        <w:rPr>
          <w:rFonts w:ascii="Arial" w:hAnsi="Arial" w:cs="Arial"/>
        </w:rPr>
        <w:instrText xml:space="preserve"> ADDIN EN.REFLIST </w:instrText>
      </w:r>
      <w:r w:rsidR="006672D0" w:rsidRPr="00AC7F44">
        <w:rPr>
          <w:rFonts w:ascii="Arial" w:hAnsi="Arial" w:cs="Arial"/>
        </w:rPr>
        <w:fldChar w:fldCharType="end"/>
      </w:r>
    </w:p>
    <w:sectPr w:rsidR="006131DD" w:rsidRPr="00A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Dugdale (staff)" w:date="2022-11-14T13:18:00Z" w:initials="SD(">
    <w:p w14:paraId="0687F108" w14:textId="38AB977B" w:rsidR="001325A1" w:rsidRDefault="001325A1">
      <w:pPr>
        <w:pStyle w:val="CommentText"/>
      </w:pPr>
      <w:r>
        <w:rPr>
          <w:rStyle w:val="CommentReference"/>
        </w:rPr>
        <w:annotationRef/>
      </w:r>
      <w:r>
        <w:t>Remove bullet points here.</w:t>
      </w:r>
    </w:p>
  </w:comment>
  <w:comment w:id="3" w:author="Stephen Dugdale (staff)" w:date="2022-11-14T13:18:00Z" w:initials="SD(">
    <w:p w14:paraId="29DF0E8B" w14:textId="0AB46331" w:rsidR="001325A1" w:rsidRDefault="001325A1">
      <w:pPr>
        <w:pStyle w:val="CommentText"/>
      </w:pPr>
      <w:r>
        <w:rPr>
          <w:rStyle w:val="CommentReference"/>
        </w:rPr>
        <w:annotationRef/>
      </w:r>
      <w:r>
        <w:t>Add paragraph spacing between papers to match previous section.</w:t>
      </w:r>
    </w:p>
  </w:comment>
  <w:comment w:id="11" w:author="Stephen Dugdale (staff)" w:date="2022-11-14T13:19:00Z" w:initials="SD(">
    <w:p w14:paraId="6ABBD6BB" w14:textId="7DF4D8C0" w:rsidR="001325A1" w:rsidRDefault="001325A1">
      <w:pPr>
        <w:pStyle w:val="CommentText"/>
      </w:pPr>
      <w:r>
        <w:rPr>
          <w:rStyle w:val="CommentReference"/>
        </w:rPr>
        <w:annotationRef/>
      </w:r>
      <w:r>
        <w:t>I don’t think that this is really needed, but fine if you want to keep it.</w:t>
      </w:r>
    </w:p>
  </w:comment>
  <w:comment w:id="20" w:author="Stephen Dugdale (staff)" w:date="2022-11-14T13:19:00Z" w:initials="SD(">
    <w:p w14:paraId="352C46F2" w14:textId="21FC9CC4" w:rsidR="001325A1" w:rsidRDefault="001325A1">
      <w:pPr>
        <w:pStyle w:val="CommentText"/>
      </w:pPr>
      <w:r>
        <w:rPr>
          <w:rStyle w:val="CommentReference"/>
        </w:rPr>
        <w:annotationRef/>
      </w:r>
      <w:r>
        <w:t xml:space="preserve">I suggest adding a couple more bits to this </w:t>
      </w:r>
      <w:r>
        <w:t>section  -</w:t>
      </w:r>
      <w:r>
        <w:t>ie. your School-funded MSc and your PhD</w:t>
      </w:r>
    </w:p>
  </w:comment>
  <w:comment w:id="23" w:author="Stephen Dugdale (staff)" w:date="2022-11-14T13:19:00Z" w:initials="SD(">
    <w:p w14:paraId="7316BFE0" w14:textId="64EF5210" w:rsidR="001325A1" w:rsidRDefault="001325A1">
      <w:pPr>
        <w:pStyle w:val="CommentText"/>
      </w:pPr>
      <w:r>
        <w:rPr>
          <w:rStyle w:val="CommentReference"/>
        </w:rPr>
        <w:annotationRef/>
      </w:r>
      <w:r>
        <w:t>Give dates to each of these sections</w:t>
      </w:r>
    </w:p>
  </w:comment>
  <w:comment w:id="58" w:author="Stephen Dugdale (staff)" w:date="2022-11-14T13:21:00Z" w:initials="SD(">
    <w:p w14:paraId="7FE0374E" w14:textId="02BB3317" w:rsidR="001325A1" w:rsidRDefault="001325A1">
      <w:pPr>
        <w:pStyle w:val="CommentText"/>
      </w:pPr>
      <w:r>
        <w:rPr>
          <w:rStyle w:val="CommentReference"/>
        </w:rPr>
        <w:annotationRef/>
      </w:r>
      <w:r>
        <w:t>If you were also employed as an RA on these projects, write it at the start of each line.</w:t>
      </w:r>
    </w:p>
  </w:comment>
  <w:comment w:id="79" w:author="Stephen Dugdale (staff)" w:date="2022-11-14T13:22:00Z" w:initials="SD(">
    <w:p w14:paraId="2DD6E19A" w14:textId="36DE19D6" w:rsidR="001325A1" w:rsidRDefault="001325A1">
      <w:pPr>
        <w:pStyle w:val="CommentText"/>
      </w:pPr>
      <w:r>
        <w:rPr>
          <w:rStyle w:val="CommentReference"/>
        </w:rPr>
        <w:annotationRef/>
      </w:r>
      <w:r>
        <w:t>Format these as if journal articles or similar.</w:t>
      </w:r>
    </w:p>
  </w:comment>
  <w:comment w:id="87" w:author="Stephen Dugdale (staff)" w:date="2022-11-14T13:23:00Z" w:initials="SD(">
    <w:p w14:paraId="0191F0A0" w14:textId="11B9FBA5" w:rsidR="001325A1" w:rsidRDefault="001325A1">
      <w:pPr>
        <w:pStyle w:val="CommentText"/>
      </w:pPr>
      <w:r>
        <w:rPr>
          <w:rStyle w:val="CommentReference"/>
        </w:rPr>
        <w:annotationRef/>
      </w:r>
      <w:r>
        <w:t>Probably best not to include conference attendance if you didn’t present.</w:t>
      </w:r>
    </w:p>
  </w:comment>
  <w:comment w:id="112" w:author="Stephen Dugdale (staff)" w:date="2022-11-14T13:24:00Z" w:initials="SD(">
    <w:p w14:paraId="5F326105" w14:textId="4ED5B30A" w:rsidR="00D00E32" w:rsidRDefault="00D00E32">
      <w:pPr>
        <w:pStyle w:val="CommentText"/>
      </w:pPr>
      <w:r>
        <w:rPr>
          <w:rStyle w:val="CommentReference"/>
        </w:rPr>
        <w:annotationRef/>
      </w:r>
      <w:r>
        <w:t>Which university?</w:t>
      </w:r>
    </w:p>
  </w:comment>
  <w:comment w:id="114" w:author="Stephen Dugdale (staff)" w:date="2022-11-14T13:24:00Z" w:initials="SD(">
    <w:p w14:paraId="77426663" w14:textId="0751E7F0" w:rsidR="00D00E32" w:rsidRDefault="00D00E32">
      <w:pPr>
        <w:pStyle w:val="CommentText"/>
      </w:pPr>
      <w:r>
        <w:rPr>
          <w:rStyle w:val="CommentReference"/>
        </w:rPr>
        <w:annotationRef/>
      </w:r>
      <w:r>
        <w:t>Need to give more detail.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87F108" w15:done="0"/>
  <w15:commentEx w15:paraId="29DF0E8B" w15:done="0"/>
  <w15:commentEx w15:paraId="6ABBD6BB" w15:done="0"/>
  <w15:commentEx w15:paraId="352C46F2" w15:done="0"/>
  <w15:commentEx w15:paraId="7316BFE0" w15:done="0"/>
  <w15:commentEx w15:paraId="7FE0374E" w15:done="0"/>
  <w15:commentEx w15:paraId="2DD6E19A" w15:done="0"/>
  <w15:commentEx w15:paraId="0191F0A0" w15:done="0"/>
  <w15:commentEx w15:paraId="5F326105" w15:done="0"/>
  <w15:commentEx w15:paraId="77426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87F108" w16cid:durableId="2721D5E8"/>
  <w16cid:commentId w16cid:paraId="29DF0E8B" w16cid:durableId="2721D5E9"/>
  <w16cid:commentId w16cid:paraId="6ABBD6BB" w16cid:durableId="2721D5EA"/>
  <w16cid:commentId w16cid:paraId="352C46F2" w16cid:durableId="2721D5EB"/>
  <w16cid:commentId w16cid:paraId="7316BFE0" w16cid:durableId="2721D5EC"/>
  <w16cid:commentId w16cid:paraId="7FE0374E" w16cid:durableId="2721D5ED"/>
  <w16cid:commentId w16cid:paraId="2DD6E19A" w16cid:durableId="2721D5EE"/>
  <w16cid:commentId w16cid:paraId="0191F0A0" w16cid:durableId="2721D5EF"/>
  <w16cid:commentId w16cid:paraId="5F326105" w16cid:durableId="2721D5F0"/>
  <w16cid:commentId w16cid:paraId="77426663" w16cid:durableId="2721D5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3143">
    <w:abstractNumId w:val="1"/>
  </w:num>
  <w:num w:numId="2" w16cid:durableId="438374873">
    <w:abstractNumId w:val="3"/>
  </w:num>
  <w:num w:numId="3" w16cid:durableId="669067794">
    <w:abstractNumId w:val="4"/>
  </w:num>
  <w:num w:numId="4" w16cid:durableId="1428767464">
    <w:abstractNumId w:val="2"/>
  </w:num>
  <w:num w:numId="5" w16cid:durableId="771001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Dugdale (staff)">
    <w15:presenceInfo w15:providerId="AD" w15:userId="S-1-5-21-1664130791-3153540899-3044996548-599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15A25"/>
    <w:rsid w:val="000205E4"/>
    <w:rsid w:val="00041705"/>
    <w:rsid w:val="000454D1"/>
    <w:rsid w:val="0006348A"/>
    <w:rsid w:val="000D4049"/>
    <w:rsid w:val="000E4266"/>
    <w:rsid w:val="000E7F0A"/>
    <w:rsid w:val="001325A1"/>
    <w:rsid w:val="001618AF"/>
    <w:rsid w:val="001A086F"/>
    <w:rsid w:val="001B01E9"/>
    <w:rsid w:val="001D455F"/>
    <w:rsid w:val="002158EC"/>
    <w:rsid w:val="00216163"/>
    <w:rsid w:val="00230C58"/>
    <w:rsid w:val="00295145"/>
    <w:rsid w:val="002E7A96"/>
    <w:rsid w:val="00320B1F"/>
    <w:rsid w:val="00335609"/>
    <w:rsid w:val="00336AF5"/>
    <w:rsid w:val="00345B3B"/>
    <w:rsid w:val="00367B8D"/>
    <w:rsid w:val="0037768E"/>
    <w:rsid w:val="003A144A"/>
    <w:rsid w:val="003D45FA"/>
    <w:rsid w:val="003D7FBA"/>
    <w:rsid w:val="00426207"/>
    <w:rsid w:val="0043736A"/>
    <w:rsid w:val="00454BBA"/>
    <w:rsid w:val="00456930"/>
    <w:rsid w:val="00471DF2"/>
    <w:rsid w:val="004876FC"/>
    <w:rsid w:val="004917DC"/>
    <w:rsid w:val="004A0A4F"/>
    <w:rsid w:val="004E4205"/>
    <w:rsid w:val="004F098D"/>
    <w:rsid w:val="005C0263"/>
    <w:rsid w:val="006131DD"/>
    <w:rsid w:val="006672D0"/>
    <w:rsid w:val="006673BE"/>
    <w:rsid w:val="00697D03"/>
    <w:rsid w:val="006A30C1"/>
    <w:rsid w:val="006C6855"/>
    <w:rsid w:val="006F4EDE"/>
    <w:rsid w:val="00710F0B"/>
    <w:rsid w:val="0071348F"/>
    <w:rsid w:val="007F6737"/>
    <w:rsid w:val="00811F8C"/>
    <w:rsid w:val="008120B9"/>
    <w:rsid w:val="00912511"/>
    <w:rsid w:val="00921BB8"/>
    <w:rsid w:val="00957A33"/>
    <w:rsid w:val="00983836"/>
    <w:rsid w:val="00991DA2"/>
    <w:rsid w:val="009C49D4"/>
    <w:rsid w:val="00A52498"/>
    <w:rsid w:val="00A549B9"/>
    <w:rsid w:val="00A81A76"/>
    <w:rsid w:val="00A94178"/>
    <w:rsid w:val="00AC582B"/>
    <w:rsid w:val="00AC751A"/>
    <w:rsid w:val="00AC7F44"/>
    <w:rsid w:val="00AD4DF4"/>
    <w:rsid w:val="00AF022E"/>
    <w:rsid w:val="00B26F68"/>
    <w:rsid w:val="00B34FA0"/>
    <w:rsid w:val="00BD24F7"/>
    <w:rsid w:val="00CD658A"/>
    <w:rsid w:val="00D00E32"/>
    <w:rsid w:val="00D07E2A"/>
    <w:rsid w:val="00D26C2E"/>
    <w:rsid w:val="00D429FD"/>
    <w:rsid w:val="00DD7ED3"/>
    <w:rsid w:val="00E078B9"/>
    <w:rsid w:val="00E5446A"/>
    <w:rsid w:val="00EA29E5"/>
    <w:rsid w:val="00EE1780"/>
    <w:rsid w:val="00F05F9D"/>
    <w:rsid w:val="00FE2F6D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2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A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4E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muel.valman@nottingham.ac.uk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15</cp:revision>
  <dcterms:created xsi:type="dcterms:W3CDTF">2022-11-14T13:25:00Z</dcterms:created>
  <dcterms:modified xsi:type="dcterms:W3CDTF">2022-11-18T10:15:00Z</dcterms:modified>
</cp:coreProperties>
</file>